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5B65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AE71AA">
        <w:rPr>
          <w:rFonts w:cstheme="minorHAnsi"/>
          <w:b/>
          <w:smallCaps/>
          <w:sz w:val="36"/>
          <w:szCs w:val="20"/>
        </w:rPr>
        <w:t>Praveen Purohit</w:t>
      </w:r>
      <w:r w:rsidRPr="00AE71AA">
        <w:rPr>
          <w:rFonts w:cstheme="minorHAnsi"/>
          <w:sz w:val="36"/>
          <w:szCs w:val="20"/>
        </w:rPr>
        <w:t xml:space="preserve">                                                               </w:t>
      </w:r>
      <w:r w:rsidRPr="00AE71AA">
        <w:rPr>
          <w:rFonts w:cstheme="minorHAnsi"/>
          <w:sz w:val="20"/>
          <w:szCs w:val="20"/>
        </w:rPr>
        <w:t xml:space="preserve">New Delhi, India | +91-9810633204  </w:t>
      </w:r>
    </w:p>
    <w:p w14:paraId="292707DC" w14:textId="77777777" w:rsidR="00C70D95" w:rsidRPr="00AE71AA" w:rsidRDefault="00C70D95" w:rsidP="00C70D95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AE71AA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</w:t>
      </w:r>
      <w:hyperlink r:id="rId5" w:history="1">
        <w:r w:rsidRPr="00AE71AA">
          <w:rPr>
            <w:rStyle w:val="Hyperlink"/>
            <w:rFonts w:cstheme="minorHAnsi"/>
            <w:sz w:val="20"/>
            <w:szCs w:val="20"/>
          </w:rPr>
          <w:t>purohitpraven@gmail.com</w:t>
        </w:r>
      </w:hyperlink>
      <w:r w:rsidRPr="00AE71AA">
        <w:rPr>
          <w:rFonts w:cstheme="minorHAnsi"/>
          <w:sz w:val="20"/>
          <w:szCs w:val="20"/>
        </w:rPr>
        <w:t xml:space="preserve"> | </w:t>
      </w:r>
      <w:hyperlink r:id="rId6" w:history="1">
        <w:r w:rsidRPr="00AE71AA">
          <w:rPr>
            <w:rStyle w:val="Hyperlink"/>
            <w:rFonts w:cstheme="minorHAnsi"/>
            <w:sz w:val="20"/>
            <w:szCs w:val="20"/>
          </w:rPr>
          <w:t>https://www.linkedin.com/in/purohit/</w:t>
        </w:r>
      </w:hyperlink>
      <w:r w:rsidRPr="00AE71AA">
        <w:rPr>
          <w:rFonts w:cstheme="minorHAnsi"/>
          <w:sz w:val="20"/>
          <w:szCs w:val="20"/>
        </w:rPr>
        <w:t xml:space="preserve"> </w:t>
      </w:r>
    </w:p>
    <w:p w14:paraId="5965586A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mallCaps/>
          <w:sz w:val="10"/>
          <w:szCs w:val="10"/>
        </w:rPr>
      </w:pPr>
    </w:p>
    <w:p w14:paraId="1FFDBE04" w14:textId="77777777" w:rsidR="00C70D95" w:rsidRPr="00AE71AA" w:rsidRDefault="00C70D95" w:rsidP="00C70D95">
      <w:pPr>
        <w:spacing w:after="0" w:line="240" w:lineRule="auto"/>
        <w:contextualSpacing/>
        <w:jc w:val="center"/>
        <w:rPr>
          <w:rFonts w:cstheme="minorHAnsi"/>
          <w:b/>
          <w:smallCaps/>
          <w:szCs w:val="20"/>
        </w:rPr>
      </w:pPr>
      <w:r w:rsidRPr="00AE71AA">
        <w:rPr>
          <w:rFonts w:cstheme="minorHAnsi"/>
          <w:b/>
          <w:smallCaps/>
          <w:szCs w:val="20"/>
        </w:rPr>
        <w:t>Transformation Leader: IT</w:t>
      </w:r>
    </w:p>
    <w:p w14:paraId="646F5B52" w14:textId="77777777" w:rsidR="00C70D95" w:rsidRPr="00AE71AA" w:rsidRDefault="00C70D95" w:rsidP="00C70D95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1F0F37A7" w14:textId="77777777" w:rsidR="00C70D95" w:rsidRPr="00AE71AA" w:rsidRDefault="00C70D95" w:rsidP="00C70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z w:val="20"/>
          <w:szCs w:val="21"/>
        </w:rPr>
      </w:pPr>
      <w:r w:rsidRPr="00AE71AA">
        <w:rPr>
          <w:rFonts w:cstheme="minorHAnsi"/>
          <w:b/>
          <w:sz w:val="20"/>
          <w:szCs w:val="21"/>
        </w:rPr>
        <w:t xml:space="preserve">Driving Innovation, Building New Products | Customer Engagement | Technology </w:t>
      </w:r>
      <w:proofErr w:type="gramStart"/>
      <w:r w:rsidRPr="00AE71AA">
        <w:rPr>
          <w:rFonts w:cstheme="minorHAnsi"/>
          <w:b/>
          <w:sz w:val="20"/>
          <w:szCs w:val="21"/>
        </w:rPr>
        <w:t>And</w:t>
      </w:r>
      <w:proofErr w:type="gramEnd"/>
      <w:r w:rsidRPr="00AE71AA">
        <w:rPr>
          <w:rFonts w:cstheme="minorHAnsi"/>
          <w:b/>
          <w:sz w:val="20"/>
          <w:szCs w:val="21"/>
        </w:rPr>
        <w:t xml:space="preserve"> Business Solution Evangelization: BFSI</w:t>
      </w:r>
    </w:p>
    <w:p w14:paraId="25D6B37F" w14:textId="1D51782F" w:rsidR="00C70D95" w:rsidRPr="00AE71AA" w:rsidRDefault="00C70D95" w:rsidP="00C70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contextualSpacing/>
        <w:jc w:val="center"/>
        <w:rPr>
          <w:rFonts w:cstheme="minorHAnsi"/>
          <w:sz w:val="20"/>
          <w:szCs w:val="20"/>
        </w:rPr>
      </w:pPr>
      <w:r w:rsidRPr="00AE71AA">
        <w:rPr>
          <w:rFonts w:cstheme="minorHAnsi"/>
          <w:sz w:val="20"/>
          <w:szCs w:val="20"/>
        </w:rPr>
        <w:t xml:space="preserve">Strategic Management - Driving Innovation - AI/ ML </w:t>
      </w:r>
      <w:del w:id="0" w:author="Purohit, Praveen" w:date="2021-11-16T21:05:00Z">
        <w:r w:rsidRPr="00AE71AA" w:rsidDel="003125B7">
          <w:rPr>
            <w:rFonts w:cstheme="minorHAnsi"/>
            <w:sz w:val="20"/>
            <w:szCs w:val="20"/>
          </w:rPr>
          <w:delText>-</w:delText>
        </w:r>
      </w:del>
      <w:ins w:id="1" w:author="Purohit, Praveen" w:date="2021-11-16T21:05:00Z">
        <w:r w:rsidR="003125B7">
          <w:rPr>
            <w:rFonts w:cstheme="minorHAnsi"/>
            <w:sz w:val="20"/>
            <w:szCs w:val="20"/>
          </w:rPr>
          <w:t>– Data S</w:t>
        </w:r>
      </w:ins>
      <w:ins w:id="2" w:author="Purohit, Praveen" w:date="2021-11-16T21:06:00Z">
        <w:r w:rsidR="003125B7">
          <w:rPr>
            <w:rFonts w:cstheme="minorHAnsi"/>
            <w:sz w:val="20"/>
            <w:szCs w:val="20"/>
          </w:rPr>
          <w:t>cience</w:t>
        </w:r>
      </w:ins>
      <w:del w:id="3" w:author="Purohit, Praveen" w:date="2021-11-16T21:05:00Z">
        <w:r w:rsidRPr="00AE71AA" w:rsidDel="003125B7">
          <w:rPr>
            <w:rFonts w:cstheme="minorHAnsi"/>
            <w:sz w:val="20"/>
            <w:szCs w:val="20"/>
          </w:rPr>
          <w:delText xml:space="preserve"> IoT </w:delText>
        </w:r>
      </w:del>
      <w:r w:rsidRPr="00AE71AA">
        <w:rPr>
          <w:rFonts w:cstheme="minorHAnsi"/>
          <w:sz w:val="20"/>
          <w:szCs w:val="20"/>
        </w:rPr>
        <w:t xml:space="preserve">- Big Data </w:t>
      </w:r>
      <w:ins w:id="4" w:author="Purohit, Praveen" w:date="2021-11-26T21:07:00Z">
        <w:r w:rsidR="00DC699C" w:rsidRPr="00AE71AA">
          <w:rPr>
            <w:rFonts w:cstheme="minorHAnsi"/>
            <w:sz w:val="20"/>
            <w:szCs w:val="20"/>
          </w:rPr>
          <w:t>- Data Engineering</w:t>
        </w:r>
        <w:r w:rsidR="00DC699C" w:rsidRPr="00AE71AA">
          <w:rPr>
            <w:rFonts w:cstheme="minorHAnsi"/>
            <w:sz w:val="20"/>
            <w:szCs w:val="20"/>
          </w:rPr>
          <w:t xml:space="preserve"> </w:t>
        </w:r>
      </w:ins>
      <w:r w:rsidRPr="00AE71AA">
        <w:rPr>
          <w:rFonts w:cstheme="minorHAnsi"/>
          <w:sz w:val="20"/>
          <w:szCs w:val="20"/>
        </w:rPr>
        <w:t xml:space="preserve">- </w:t>
      </w:r>
      <w:proofErr w:type="spellStart"/>
      <w:r w:rsidRPr="00AE71AA">
        <w:rPr>
          <w:rFonts w:cstheme="minorHAnsi"/>
          <w:sz w:val="20"/>
          <w:szCs w:val="20"/>
        </w:rPr>
        <w:t>Devops</w:t>
      </w:r>
      <w:proofErr w:type="spellEnd"/>
      <w:r w:rsidRPr="00AE71AA">
        <w:rPr>
          <w:rFonts w:cstheme="minorHAnsi"/>
          <w:sz w:val="20"/>
          <w:szCs w:val="20"/>
        </w:rPr>
        <w:t xml:space="preserve"> - Agile Transformation - Digital Transformation -  </w:t>
      </w:r>
      <w:del w:id="5" w:author="Purohit, Praveen" w:date="2021-11-26T21:06:00Z">
        <w:r w:rsidRPr="00AE71AA" w:rsidDel="00DC699C">
          <w:rPr>
            <w:rFonts w:cstheme="minorHAnsi"/>
            <w:sz w:val="20"/>
            <w:szCs w:val="20"/>
          </w:rPr>
          <w:delText xml:space="preserve">Solution Architecture - </w:delText>
        </w:r>
      </w:del>
      <w:r w:rsidRPr="00AE71AA">
        <w:rPr>
          <w:rFonts w:cstheme="minorHAnsi"/>
          <w:sz w:val="20"/>
          <w:szCs w:val="20"/>
        </w:rPr>
        <w:t xml:space="preserve">Complex Solution Integration - Technical &amp; Cloud Architecture - IT Roadmap - P&amp;L </w:t>
      </w:r>
      <w:del w:id="6" w:author="Purohit, Praveen" w:date="2021-11-26T21:07:00Z">
        <w:r w:rsidRPr="00AE71AA" w:rsidDel="00DC699C">
          <w:rPr>
            <w:rFonts w:cstheme="minorHAnsi"/>
            <w:sz w:val="20"/>
            <w:szCs w:val="20"/>
          </w:rPr>
          <w:delText xml:space="preserve">- Data Engineering </w:delText>
        </w:r>
      </w:del>
      <w:r w:rsidRPr="00AE71AA">
        <w:rPr>
          <w:rFonts w:cstheme="minorHAnsi"/>
          <w:sz w:val="20"/>
          <w:szCs w:val="20"/>
        </w:rPr>
        <w:t>- Consulting - Continuous Improvement - Solution Design - Delivery Operations - Customer Success - People Management</w:t>
      </w:r>
    </w:p>
    <w:p w14:paraId="38B0E0F6" w14:textId="77777777" w:rsidR="00C70D95" w:rsidRPr="00AE71AA" w:rsidRDefault="00C70D95" w:rsidP="00C70D95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74B2FE54" w14:textId="77777777" w:rsidR="00C70D95" w:rsidRPr="00AE71AA" w:rsidRDefault="00C70D95" w:rsidP="00C70D95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0"/>
          <w:szCs w:val="20"/>
        </w:rPr>
      </w:pPr>
      <w:r w:rsidRPr="00AE71AA">
        <w:rPr>
          <w:rFonts w:cstheme="minorHAnsi"/>
          <w:b/>
          <w:smallCaps/>
          <w:sz w:val="20"/>
          <w:szCs w:val="20"/>
        </w:rPr>
        <w:t>Career - At A Glance</w:t>
      </w:r>
    </w:p>
    <w:p w14:paraId="11D3C8DD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4CD92F1" w14:textId="72379F7A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AE71AA">
        <w:rPr>
          <w:rFonts w:cstheme="minorHAnsi"/>
          <w:sz w:val="20"/>
          <w:szCs w:val="20"/>
        </w:rPr>
        <w:t>Offering an eventful career of 2</w:t>
      </w:r>
      <w:ins w:id="7" w:author="Purohit, Praveen" w:date="2021-11-16T21:16:00Z">
        <w:r w:rsidR="007B0D71">
          <w:rPr>
            <w:rFonts w:cstheme="minorHAnsi"/>
            <w:sz w:val="20"/>
            <w:szCs w:val="20"/>
          </w:rPr>
          <w:t>5</w:t>
        </w:r>
      </w:ins>
      <w:del w:id="8" w:author="Purohit, Praveen" w:date="2021-11-16T21:16:00Z">
        <w:r w:rsidRPr="00AE71AA" w:rsidDel="007B0D71">
          <w:rPr>
            <w:rFonts w:cstheme="minorHAnsi"/>
            <w:sz w:val="20"/>
            <w:szCs w:val="20"/>
          </w:rPr>
          <w:delText>0</w:delText>
        </w:r>
      </w:del>
      <w:r w:rsidRPr="00AE71AA">
        <w:rPr>
          <w:rFonts w:cstheme="minorHAnsi"/>
          <w:sz w:val="20"/>
          <w:szCs w:val="20"/>
        </w:rPr>
        <w:t xml:space="preserve"> years studded with professional brilliance predominantly in areas of end-to-end delivery management, </w:t>
      </w:r>
      <w:del w:id="9" w:author="Purohit, Praveen" w:date="2021-11-26T21:08:00Z">
        <w:r w:rsidRPr="00AE71AA" w:rsidDel="00DC699C">
          <w:rPr>
            <w:rFonts w:cstheme="minorHAnsi"/>
            <w:sz w:val="20"/>
            <w:szCs w:val="20"/>
          </w:rPr>
          <w:delText xml:space="preserve">architecting solutions for critical projects, </w:delText>
        </w:r>
      </w:del>
      <w:r w:rsidRPr="00AE71AA">
        <w:rPr>
          <w:rFonts w:cstheme="minorHAnsi"/>
          <w:sz w:val="20"/>
          <w:szCs w:val="20"/>
        </w:rPr>
        <w:t>application development</w:t>
      </w:r>
      <w:del w:id="10" w:author="Purohit, Praveen" w:date="2021-11-26T21:09:00Z">
        <w:r w:rsidRPr="00AE71AA" w:rsidDel="00DC699C">
          <w:rPr>
            <w:rFonts w:cstheme="minorHAnsi"/>
            <w:sz w:val="20"/>
            <w:szCs w:val="20"/>
          </w:rPr>
          <w:delText>, implementation &amp; customization for niche customers</w:delText>
        </w:r>
      </w:del>
      <w:r w:rsidRPr="00AE71AA">
        <w:rPr>
          <w:rFonts w:cstheme="minorHAnsi"/>
          <w:sz w:val="20"/>
          <w:szCs w:val="20"/>
        </w:rPr>
        <w:t xml:space="preserve"> across various platforms &amp; technologies. 16+ years’ experience in setup of global teams and ODCs. Demonstrating excellence in making sure that a company's business strategy uses proper technology </w:t>
      </w:r>
      <w:ins w:id="11" w:author="Purohit, Praveen" w:date="2021-11-26T21:09:00Z">
        <w:r w:rsidR="00DC699C">
          <w:rPr>
            <w:rFonts w:cstheme="minorHAnsi"/>
            <w:sz w:val="20"/>
            <w:szCs w:val="20"/>
          </w:rPr>
          <w:t>solutions</w:t>
        </w:r>
      </w:ins>
      <w:del w:id="12" w:author="Purohit, Praveen" w:date="2021-11-26T21:09:00Z">
        <w:r w:rsidRPr="00AE71AA" w:rsidDel="00DC699C">
          <w:rPr>
            <w:rFonts w:cstheme="minorHAnsi"/>
            <w:sz w:val="20"/>
            <w:szCs w:val="20"/>
          </w:rPr>
          <w:delText>systems architecture</w:delText>
        </w:r>
      </w:del>
      <w:r w:rsidRPr="00AE71AA">
        <w:rPr>
          <w:rFonts w:cstheme="minorHAnsi"/>
          <w:sz w:val="20"/>
          <w:szCs w:val="20"/>
        </w:rPr>
        <w:t xml:space="preserve"> to achieve its goals. Proven acumen in collaborating with the key decision makers. Achieving consistent success with transforming business problems into technology solutions.</w:t>
      </w:r>
    </w:p>
    <w:p w14:paraId="5D8AD40F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31F6193E" w14:textId="3FF3EF3D" w:rsidR="00C70D95" w:rsidRPr="00AE71AA" w:rsidRDefault="00C70D95" w:rsidP="00C70D9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3D9AEF" wp14:editId="0537636A">
                <wp:simplePos x="0" y="0"/>
                <wp:positionH relativeFrom="margin">
                  <wp:posOffset>4046855</wp:posOffset>
                </wp:positionH>
                <wp:positionV relativeFrom="paragraph">
                  <wp:posOffset>12065</wp:posOffset>
                </wp:positionV>
                <wp:extent cx="2573020" cy="2765425"/>
                <wp:effectExtent l="0" t="0" r="1778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020" cy="2765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48CC0" w14:textId="77777777" w:rsidR="00C70D95" w:rsidRPr="00AE71AA" w:rsidRDefault="00C70D95" w:rsidP="00C70D9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</w:pPr>
                            <w:r w:rsidRPr="00AE71AA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0"/>
                                <w:szCs w:val="20"/>
                              </w:rPr>
                              <w:t>Value Addition/Highlights:</w:t>
                            </w:r>
                          </w:p>
                          <w:p w14:paraId="02289046" w14:textId="77777777" w:rsidR="00C70D95" w:rsidRPr="00AE71AA" w:rsidRDefault="00C70D95" w:rsidP="00C70D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>Transformed P66, HSBS, UBS and CMRS teams from a waterfall way of working to agile ways of working, such that the teams could deliver to production every few weeks.</w:t>
                            </w:r>
                          </w:p>
                          <w:p w14:paraId="69337DE8" w14:textId="76D298CF" w:rsidR="00C70D95" w:rsidRPr="00AE71AA" w:rsidRDefault="00C70D95" w:rsidP="00C70D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 xml:space="preserve">Built </w:t>
                            </w:r>
                            <w:ins w:id="13" w:author="Purohit, Praveen" w:date="2021-11-26T21:17:00Z">
                              <w:r w:rsidR="00106F4E">
                                <w:rPr>
                                  <w:rFonts w:asciiTheme="minorHAnsi" w:hAnsiTheme="minorHAnsi" w:cstheme="minorHAnsi"/>
                                </w:rPr>
                                <w:t xml:space="preserve">from scratch </w:t>
                              </w:r>
                            </w:ins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 xml:space="preserve">RBS account to 250+ size with over 30 </w:t>
                            </w:r>
                            <w:proofErr w:type="gramStart"/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>Million</w:t>
                            </w:r>
                            <w:proofErr w:type="gramEnd"/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 xml:space="preserve"> USD annual revenue when working with Sapient.</w:t>
                            </w:r>
                          </w:p>
                          <w:p w14:paraId="77721B20" w14:textId="3BE38CC8" w:rsidR="00C70D95" w:rsidRPr="00AE71AA" w:rsidRDefault="00C70D95" w:rsidP="00C70D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 xml:space="preserve">Built a </w:t>
                            </w:r>
                            <w:proofErr w:type="gramStart"/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>Big Data lake</w:t>
                            </w:r>
                            <w:proofErr w:type="gramEnd"/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 xml:space="preserve"> for credit risk data for HSBC. Setup a 60+ size </w:t>
                            </w:r>
                            <w:proofErr w:type="spellStart"/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>BigData</w:t>
                            </w:r>
                            <w:proofErr w:type="spellEnd"/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 xml:space="preserve"> team from scratch and trained Java people in </w:t>
                            </w:r>
                            <w:proofErr w:type="spellStart"/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>BigData</w:t>
                            </w:r>
                            <w:proofErr w:type="spellEnd"/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gramStart"/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>in order to</w:t>
                            </w:r>
                            <w:proofErr w:type="gramEnd"/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 xml:space="preserve"> deliver the program</w:t>
                            </w:r>
                            <w:del w:id="14" w:author="Purohit, Praveen" w:date="2021-11-26T21:17:00Z">
                              <w:r w:rsidRPr="00AE71AA" w:rsidDel="00106F4E">
                                <w:rPr>
                                  <w:rFonts w:asciiTheme="minorHAnsi" w:hAnsiTheme="minorHAnsi" w:cstheme="minorHAnsi"/>
                                </w:rPr>
                                <w:delText xml:space="preserve"> successfully</w:delText>
                              </w:r>
                            </w:del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6F879667" w14:textId="77777777" w:rsidR="00C70D95" w:rsidRPr="00AE71AA" w:rsidRDefault="00C70D95" w:rsidP="00C70D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71AA">
                              <w:rPr>
                                <w:rFonts w:asciiTheme="minorHAnsi" w:hAnsiTheme="minorHAnsi" w:cstheme="minorHAnsi"/>
                              </w:rPr>
                              <w:t xml:space="preserve">Setup the Fidelity Institutional team from scratch to 150+ people. </w:t>
                            </w:r>
                          </w:p>
                          <w:p w14:paraId="3FA1F051" w14:textId="65AAA267" w:rsidR="00C70D95" w:rsidRPr="00AE71AA" w:rsidDel="00106F4E" w:rsidRDefault="00C70D95" w:rsidP="00C70D9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del w:id="15" w:author="Purohit, Praveen" w:date="2021-11-26T21:18:00Z"/>
                                <w:rFonts w:asciiTheme="minorHAnsi" w:hAnsiTheme="minorHAnsi" w:cstheme="minorHAnsi"/>
                              </w:rPr>
                              <w:pPrChange w:id="16" w:author="Purohit, Praveen" w:date="2021-11-26T21:18:00Z">
                                <w:pPr>
                                  <w:pStyle w:val="ListParagraph"/>
                                  <w:numPr>
                                    <w:numId w:val="1"/>
                                  </w:numPr>
                                  <w:ind w:left="284" w:hanging="284"/>
                                </w:pPr>
                              </w:pPrChange>
                            </w:pPr>
                            <w:del w:id="17" w:author="Purohit, Praveen" w:date="2021-11-26T21:18:00Z">
                              <w:r w:rsidRPr="00106F4E" w:rsidDel="00106F4E">
                                <w:rPr>
                                  <w:rFonts w:asciiTheme="minorHAnsi" w:hAnsiTheme="minorHAnsi" w:cstheme="minorHAnsi"/>
                                </w:rPr>
                                <w:delText>Setup RBS account and grew it in India</w:delText>
                              </w:r>
                            </w:del>
                          </w:p>
                          <w:p w14:paraId="428D39DA" w14:textId="77777777" w:rsidR="00C70D95" w:rsidRPr="00106F4E" w:rsidDel="00106F4E" w:rsidRDefault="00C70D95" w:rsidP="00106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del w:id="18" w:author="Purohit, Praveen" w:date="2021-11-26T21:18:00Z"/>
                                <w:rFonts w:asciiTheme="minorHAnsi" w:hAnsiTheme="minorHAnsi" w:cstheme="minorHAnsi"/>
                              </w:rPr>
                            </w:pPr>
                            <w:r w:rsidRPr="00106F4E">
                              <w:rPr>
                                <w:rFonts w:asciiTheme="minorHAnsi" w:hAnsiTheme="minorHAnsi" w:cstheme="minorHAnsi"/>
                              </w:rPr>
                              <w:t>Renowned in the company as an expert on Agile and DevOps.</w:t>
                            </w:r>
                          </w:p>
                          <w:p w14:paraId="3EF145A6" w14:textId="77777777" w:rsidR="00C70D95" w:rsidRPr="00106F4E" w:rsidRDefault="00C70D95" w:rsidP="00106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  <w:pPrChange w:id="19" w:author="Purohit, Praveen" w:date="2021-11-26T21:18:00Z">
                                <w:pPr>
                                  <w:spacing w:after="0" w:line="240" w:lineRule="auto"/>
                                  <w:contextualSpacing/>
                                </w:pPr>
                              </w:pPrChange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D9A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65pt;margin-top:.95pt;width:202.6pt;height:2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" fillcolor="#f2f2f2 [3052]" strokecolor="white [3212]">
                <v:textbox>
                  <w:txbxContent>
                    <w:p w14:paraId="71D48CC0" w14:textId="77777777" w:rsidR="00C70D95" w:rsidRPr="00AE71AA" w:rsidRDefault="00C70D95" w:rsidP="00C70D9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b/>
                          <w:color w:val="833C0B" w:themeColor="accent2" w:themeShade="80"/>
                          <w:sz w:val="20"/>
                          <w:szCs w:val="20"/>
                        </w:rPr>
                      </w:pPr>
                      <w:r w:rsidRPr="00AE71AA">
                        <w:rPr>
                          <w:rFonts w:cstheme="minorHAnsi"/>
                          <w:b/>
                          <w:color w:val="833C0B" w:themeColor="accent2" w:themeShade="80"/>
                          <w:sz w:val="20"/>
                          <w:szCs w:val="20"/>
                        </w:rPr>
                        <w:t>Value Addition/Highlights:</w:t>
                      </w:r>
                    </w:p>
                    <w:p w14:paraId="02289046" w14:textId="77777777" w:rsidR="00C70D95" w:rsidRPr="00AE71AA" w:rsidRDefault="00C70D95" w:rsidP="00C70D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AE71AA">
                        <w:rPr>
                          <w:rFonts w:asciiTheme="minorHAnsi" w:hAnsiTheme="minorHAnsi" w:cstheme="minorHAnsi"/>
                        </w:rPr>
                        <w:t>Transformed P66, HSBS, UBS and CMRS teams from a waterfall way of working to agile ways of working, such that the teams could deliver to production every few weeks.</w:t>
                      </w:r>
                    </w:p>
                    <w:p w14:paraId="69337DE8" w14:textId="76D298CF" w:rsidR="00C70D95" w:rsidRPr="00AE71AA" w:rsidRDefault="00C70D95" w:rsidP="00C70D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AE71AA">
                        <w:rPr>
                          <w:rFonts w:asciiTheme="minorHAnsi" w:hAnsiTheme="minorHAnsi" w:cstheme="minorHAnsi"/>
                        </w:rPr>
                        <w:t xml:space="preserve">Built </w:t>
                      </w:r>
                      <w:ins w:id="20" w:author="Purohit, Praveen" w:date="2021-11-26T21:17:00Z">
                        <w:r w:rsidR="00106F4E">
                          <w:rPr>
                            <w:rFonts w:asciiTheme="minorHAnsi" w:hAnsiTheme="minorHAnsi" w:cstheme="minorHAnsi"/>
                          </w:rPr>
                          <w:t xml:space="preserve">from scratch </w:t>
                        </w:r>
                      </w:ins>
                      <w:r w:rsidRPr="00AE71AA">
                        <w:rPr>
                          <w:rFonts w:asciiTheme="minorHAnsi" w:hAnsiTheme="minorHAnsi" w:cstheme="minorHAnsi"/>
                        </w:rPr>
                        <w:t xml:space="preserve">RBS account to 250+ size with over 30 </w:t>
                      </w:r>
                      <w:proofErr w:type="gramStart"/>
                      <w:r w:rsidRPr="00AE71AA">
                        <w:rPr>
                          <w:rFonts w:asciiTheme="minorHAnsi" w:hAnsiTheme="minorHAnsi" w:cstheme="minorHAnsi"/>
                        </w:rPr>
                        <w:t>Million</w:t>
                      </w:r>
                      <w:proofErr w:type="gramEnd"/>
                      <w:r w:rsidRPr="00AE71AA">
                        <w:rPr>
                          <w:rFonts w:asciiTheme="minorHAnsi" w:hAnsiTheme="minorHAnsi" w:cstheme="minorHAnsi"/>
                        </w:rPr>
                        <w:t xml:space="preserve"> USD annual revenue when working with Sapient.</w:t>
                      </w:r>
                    </w:p>
                    <w:p w14:paraId="77721B20" w14:textId="3BE38CC8" w:rsidR="00C70D95" w:rsidRPr="00AE71AA" w:rsidRDefault="00C70D95" w:rsidP="00C70D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AE71AA">
                        <w:rPr>
                          <w:rFonts w:asciiTheme="minorHAnsi" w:hAnsiTheme="minorHAnsi" w:cstheme="minorHAnsi"/>
                        </w:rPr>
                        <w:t xml:space="preserve">Built a </w:t>
                      </w:r>
                      <w:proofErr w:type="gramStart"/>
                      <w:r w:rsidRPr="00AE71AA">
                        <w:rPr>
                          <w:rFonts w:asciiTheme="minorHAnsi" w:hAnsiTheme="minorHAnsi" w:cstheme="minorHAnsi"/>
                        </w:rPr>
                        <w:t>Big Data lake</w:t>
                      </w:r>
                      <w:proofErr w:type="gramEnd"/>
                      <w:r w:rsidRPr="00AE71AA">
                        <w:rPr>
                          <w:rFonts w:asciiTheme="minorHAnsi" w:hAnsiTheme="minorHAnsi" w:cstheme="minorHAnsi"/>
                        </w:rPr>
                        <w:t xml:space="preserve"> for credit risk data for HSBC. Setup a 60+ size </w:t>
                      </w:r>
                      <w:proofErr w:type="spellStart"/>
                      <w:r w:rsidRPr="00AE71AA">
                        <w:rPr>
                          <w:rFonts w:asciiTheme="minorHAnsi" w:hAnsiTheme="minorHAnsi" w:cstheme="minorHAnsi"/>
                        </w:rPr>
                        <w:t>BigData</w:t>
                      </w:r>
                      <w:proofErr w:type="spellEnd"/>
                      <w:r w:rsidRPr="00AE71AA">
                        <w:rPr>
                          <w:rFonts w:asciiTheme="minorHAnsi" w:hAnsiTheme="minorHAnsi" w:cstheme="minorHAnsi"/>
                        </w:rPr>
                        <w:t xml:space="preserve"> team from scratch and trained Java people in </w:t>
                      </w:r>
                      <w:proofErr w:type="spellStart"/>
                      <w:r w:rsidRPr="00AE71AA">
                        <w:rPr>
                          <w:rFonts w:asciiTheme="minorHAnsi" w:hAnsiTheme="minorHAnsi" w:cstheme="minorHAnsi"/>
                        </w:rPr>
                        <w:t>BigData</w:t>
                      </w:r>
                      <w:proofErr w:type="spellEnd"/>
                      <w:r w:rsidRPr="00AE71A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gramStart"/>
                      <w:r w:rsidRPr="00AE71AA">
                        <w:rPr>
                          <w:rFonts w:asciiTheme="minorHAnsi" w:hAnsiTheme="minorHAnsi" w:cstheme="minorHAnsi"/>
                        </w:rPr>
                        <w:t>in order to</w:t>
                      </w:r>
                      <w:proofErr w:type="gramEnd"/>
                      <w:r w:rsidRPr="00AE71AA">
                        <w:rPr>
                          <w:rFonts w:asciiTheme="minorHAnsi" w:hAnsiTheme="minorHAnsi" w:cstheme="minorHAnsi"/>
                        </w:rPr>
                        <w:t xml:space="preserve"> deliver the program</w:t>
                      </w:r>
                      <w:del w:id="21" w:author="Purohit, Praveen" w:date="2021-11-26T21:17:00Z">
                        <w:r w:rsidRPr="00AE71AA" w:rsidDel="00106F4E">
                          <w:rPr>
                            <w:rFonts w:asciiTheme="minorHAnsi" w:hAnsiTheme="minorHAnsi" w:cstheme="minorHAnsi"/>
                          </w:rPr>
                          <w:delText xml:space="preserve"> successfully</w:delText>
                        </w:r>
                      </w:del>
                      <w:r w:rsidRPr="00AE71AA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6F879667" w14:textId="77777777" w:rsidR="00C70D95" w:rsidRPr="00AE71AA" w:rsidRDefault="00C70D95" w:rsidP="00C70D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AE71AA">
                        <w:rPr>
                          <w:rFonts w:asciiTheme="minorHAnsi" w:hAnsiTheme="minorHAnsi" w:cstheme="minorHAnsi"/>
                        </w:rPr>
                        <w:t xml:space="preserve">Setup the Fidelity Institutional team from scratch to 150+ people. </w:t>
                      </w:r>
                    </w:p>
                    <w:p w14:paraId="3FA1F051" w14:textId="65AAA267" w:rsidR="00C70D95" w:rsidRPr="00AE71AA" w:rsidDel="00106F4E" w:rsidRDefault="00C70D95" w:rsidP="00C70D9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del w:id="22" w:author="Purohit, Praveen" w:date="2021-11-26T21:18:00Z"/>
                          <w:rFonts w:asciiTheme="minorHAnsi" w:hAnsiTheme="minorHAnsi" w:cstheme="minorHAnsi"/>
                        </w:rPr>
                        <w:pPrChange w:id="23" w:author="Purohit, Praveen" w:date="2021-11-26T21:18:00Z">
                          <w:pPr>
                            <w:pStyle w:val="ListParagraph"/>
                            <w:numPr>
                              <w:numId w:val="1"/>
                            </w:numPr>
                            <w:ind w:left="284" w:hanging="284"/>
                          </w:pPr>
                        </w:pPrChange>
                      </w:pPr>
                      <w:del w:id="24" w:author="Purohit, Praveen" w:date="2021-11-26T21:18:00Z">
                        <w:r w:rsidRPr="00106F4E" w:rsidDel="00106F4E">
                          <w:rPr>
                            <w:rFonts w:asciiTheme="minorHAnsi" w:hAnsiTheme="minorHAnsi" w:cstheme="minorHAnsi"/>
                          </w:rPr>
                          <w:delText>Setup RBS account and grew it in India</w:delText>
                        </w:r>
                      </w:del>
                    </w:p>
                    <w:p w14:paraId="428D39DA" w14:textId="77777777" w:rsidR="00C70D95" w:rsidRPr="00106F4E" w:rsidDel="00106F4E" w:rsidRDefault="00C70D95" w:rsidP="00106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del w:id="25" w:author="Purohit, Praveen" w:date="2021-11-26T21:18:00Z"/>
                          <w:rFonts w:asciiTheme="minorHAnsi" w:hAnsiTheme="minorHAnsi" w:cstheme="minorHAnsi"/>
                        </w:rPr>
                      </w:pPr>
                      <w:r w:rsidRPr="00106F4E">
                        <w:rPr>
                          <w:rFonts w:asciiTheme="minorHAnsi" w:hAnsiTheme="minorHAnsi" w:cstheme="minorHAnsi"/>
                        </w:rPr>
                        <w:t>Renowned in the company as an expert on Agile and DevOps.</w:t>
                      </w:r>
                    </w:p>
                    <w:p w14:paraId="3EF145A6" w14:textId="77777777" w:rsidR="00C70D95" w:rsidRPr="00106F4E" w:rsidRDefault="00C70D95" w:rsidP="00106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  <w:pPrChange w:id="26" w:author="Purohit, Praveen" w:date="2021-11-26T21:18:00Z">
                          <w:pPr>
                            <w:spacing w:after="0" w:line="240" w:lineRule="auto"/>
                            <w:contextualSpacing/>
                          </w:pPr>
                        </w:pPrChange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71AA">
        <w:rPr>
          <w:rFonts w:asciiTheme="minorHAnsi" w:hAnsiTheme="minorHAnsi" w:cstheme="minorHAnsi"/>
          <w:u w:val="single"/>
        </w:rPr>
        <w:t xml:space="preserve">Solution </w:t>
      </w:r>
      <w:ins w:id="27" w:author="Purohit, Praveen" w:date="2021-11-26T21:11:00Z">
        <w:r w:rsidR="00DC699C">
          <w:rPr>
            <w:rFonts w:asciiTheme="minorHAnsi" w:hAnsiTheme="minorHAnsi" w:cstheme="minorHAnsi"/>
            <w:u w:val="single"/>
          </w:rPr>
          <w:t>Strategy</w:t>
        </w:r>
      </w:ins>
      <w:del w:id="28" w:author="Purohit, Praveen" w:date="2021-11-26T21:11:00Z">
        <w:r w:rsidRPr="00AE71AA" w:rsidDel="00DC699C">
          <w:rPr>
            <w:rFonts w:asciiTheme="minorHAnsi" w:hAnsiTheme="minorHAnsi" w:cstheme="minorHAnsi"/>
            <w:u w:val="single"/>
          </w:rPr>
          <w:delText>Design</w:delText>
        </w:r>
      </w:del>
      <w:r w:rsidRPr="00AE71AA">
        <w:rPr>
          <w:rFonts w:asciiTheme="minorHAnsi" w:hAnsiTheme="minorHAnsi" w:cstheme="minorHAnsi"/>
          <w:u w:val="single"/>
        </w:rPr>
        <w:t>:</w:t>
      </w:r>
      <w:r w:rsidRPr="00AE71AA">
        <w:rPr>
          <w:rFonts w:asciiTheme="minorHAnsi" w:hAnsiTheme="minorHAnsi" w:cstheme="minorHAnsi"/>
        </w:rPr>
        <w:t xml:space="preserve"> Proven ability to communicate solution strategy and product offerings, analyze &amp; translate complex business problems, </w:t>
      </w:r>
      <w:proofErr w:type="gramStart"/>
      <w:r w:rsidRPr="00AE71AA">
        <w:rPr>
          <w:rFonts w:asciiTheme="minorHAnsi" w:hAnsiTheme="minorHAnsi" w:cstheme="minorHAnsi"/>
        </w:rPr>
        <w:t>design</w:t>
      </w:r>
      <w:proofErr w:type="gramEnd"/>
      <w:r w:rsidRPr="00AE71AA">
        <w:rPr>
          <w:rFonts w:asciiTheme="minorHAnsi" w:hAnsiTheme="minorHAnsi" w:cstheme="minorHAnsi"/>
        </w:rPr>
        <w:t xml:space="preserve"> and implement innovative solutions.</w:t>
      </w:r>
    </w:p>
    <w:p w14:paraId="4933388A" w14:textId="6D9574BD" w:rsidR="00C70D95" w:rsidRPr="00AE71AA" w:rsidDel="00DC699C" w:rsidRDefault="00C70D95" w:rsidP="00C70D95">
      <w:pPr>
        <w:pStyle w:val="ListParagraph"/>
        <w:numPr>
          <w:ilvl w:val="0"/>
          <w:numId w:val="2"/>
        </w:numPr>
        <w:jc w:val="both"/>
        <w:rPr>
          <w:del w:id="29" w:author="Purohit, Praveen" w:date="2021-11-26T21:12:00Z"/>
          <w:rFonts w:asciiTheme="minorHAnsi" w:hAnsiTheme="minorHAnsi" w:cstheme="minorHAnsi"/>
        </w:rPr>
      </w:pPr>
      <w:del w:id="30" w:author="Purohit, Praveen" w:date="2021-11-26T21:12:00Z">
        <w:r w:rsidRPr="00AE71AA" w:rsidDel="00DC699C">
          <w:rPr>
            <w:rFonts w:asciiTheme="minorHAnsi" w:hAnsiTheme="minorHAnsi" w:cstheme="minorHAnsi"/>
            <w:u w:val="single"/>
          </w:rPr>
          <w:delText>Implementation:</w:delText>
        </w:r>
        <w:r w:rsidRPr="00AE71AA" w:rsidDel="00DC699C">
          <w:rPr>
            <w:rFonts w:asciiTheme="minorHAnsi" w:hAnsiTheme="minorHAnsi" w:cstheme="minorHAnsi"/>
          </w:rPr>
          <w:delText xml:space="preserve"> Providing effective solution architecture with high level &amp; low level design and technical guidance to the presales team, coupled with exposure to design reviews &amp; code reviews.</w:delText>
        </w:r>
      </w:del>
    </w:p>
    <w:p w14:paraId="4D0CD7E1" w14:textId="41362283" w:rsidR="00C70D95" w:rsidRPr="00AE71AA" w:rsidRDefault="00C70D95" w:rsidP="00C70D9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  <w:u w:val="single"/>
        </w:rPr>
        <w:t>Process &amp; Standards:</w:t>
      </w:r>
      <w:r w:rsidRPr="00AE71AA">
        <w:rPr>
          <w:rFonts w:asciiTheme="minorHAnsi" w:hAnsiTheme="minorHAnsi" w:cstheme="minorHAnsi"/>
        </w:rPr>
        <w:t xml:space="preserve"> Understanding of </w:t>
      </w:r>
      <w:ins w:id="31" w:author="Purohit, Praveen" w:date="2021-11-26T21:12:00Z">
        <w:r w:rsidR="00DC699C">
          <w:rPr>
            <w:rFonts w:asciiTheme="minorHAnsi" w:hAnsiTheme="minorHAnsi" w:cstheme="minorHAnsi"/>
          </w:rPr>
          <w:t xml:space="preserve">waterfall and agile </w:t>
        </w:r>
      </w:ins>
      <w:r w:rsidRPr="00AE71AA">
        <w:rPr>
          <w:rFonts w:asciiTheme="minorHAnsi" w:hAnsiTheme="minorHAnsi" w:cstheme="minorHAnsi"/>
        </w:rPr>
        <w:t xml:space="preserve">project management methodologies and </w:t>
      </w:r>
      <w:proofErr w:type="spellStart"/>
      <w:r w:rsidRPr="00AE71AA">
        <w:rPr>
          <w:rFonts w:asciiTheme="minorHAnsi" w:hAnsiTheme="minorHAnsi" w:cstheme="minorHAnsi"/>
        </w:rPr>
        <w:t>SAFe</w:t>
      </w:r>
      <w:proofErr w:type="spellEnd"/>
      <w:r w:rsidRPr="00AE71AA">
        <w:rPr>
          <w:rFonts w:asciiTheme="minorHAnsi" w:hAnsiTheme="minorHAnsi" w:cstheme="minorHAnsi"/>
        </w:rPr>
        <w:t xml:space="preserve"> - all phases of software development life cycle</w:t>
      </w:r>
      <w:ins w:id="32" w:author="Purohit, Praveen" w:date="2021-11-26T21:16:00Z">
        <w:r w:rsidR="00106F4E">
          <w:rPr>
            <w:rFonts w:asciiTheme="minorHAnsi" w:hAnsiTheme="minorHAnsi" w:cstheme="minorHAnsi"/>
          </w:rPr>
          <w:t>.</w:t>
        </w:r>
      </w:ins>
      <w:del w:id="33" w:author="Purohit, Praveen" w:date="2021-11-26T21:13:00Z">
        <w:r w:rsidRPr="00AE71AA" w:rsidDel="00DC699C">
          <w:rPr>
            <w:rFonts w:asciiTheme="minorHAnsi" w:hAnsiTheme="minorHAnsi" w:cstheme="minorHAnsi"/>
          </w:rPr>
          <w:delText>- strategic information planning, business systems analysis, business systems development &amp; implementation.</w:delText>
        </w:r>
      </w:del>
    </w:p>
    <w:p w14:paraId="00C2B31A" w14:textId="7B6669AD" w:rsidR="00C70D95" w:rsidRPr="00AE71AA" w:rsidRDefault="00C70D95" w:rsidP="00C70D9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  <w:u w:val="single"/>
        </w:rPr>
        <w:t>Technology for Business Goals:</w:t>
      </w:r>
      <w:r w:rsidRPr="00AE71AA">
        <w:rPr>
          <w:rFonts w:asciiTheme="minorHAnsi" w:hAnsiTheme="minorHAnsi" w:cstheme="minorHAnsi"/>
        </w:rPr>
        <w:t xml:space="preserve"> Skilled in resolving complex multi-disciplinary business problems, by applying </w:t>
      </w:r>
      <w:ins w:id="34" w:author="Purohit, Praveen" w:date="2021-11-26T21:15:00Z">
        <w:r w:rsidR="00DC699C">
          <w:rPr>
            <w:rFonts w:asciiTheme="minorHAnsi" w:hAnsiTheme="minorHAnsi" w:cstheme="minorHAnsi"/>
          </w:rPr>
          <w:t xml:space="preserve">technology and </w:t>
        </w:r>
      </w:ins>
      <w:r w:rsidRPr="00AE71AA">
        <w:rPr>
          <w:rFonts w:asciiTheme="minorHAnsi" w:hAnsiTheme="minorHAnsi" w:cstheme="minorHAnsi"/>
        </w:rPr>
        <w:t>design-thinking translating into customer centric deliverables.</w:t>
      </w:r>
    </w:p>
    <w:p w14:paraId="485D9030" w14:textId="77777777" w:rsidR="00C70D95" w:rsidRPr="00AE71AA" w:rsidRDefault="00C70D95" w:rsidP="00C70D9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  <w:u w:val="single"/>
        </w:rPr>
        <w:t>Executive Leadership Stakeholder Management:</w:t>
      </w:r>
      <w:r w:rsidRPr="00AE71AA">
        <w:rPr>
          <w:rFonts w:asciiTheme="minorHAnsi" w:hAnsiTheme="minorHAnsi" w:cstheme="minorHAnsi"/>
        </w:rPr>
        <w:t xml:space="preserve"> Strong competence to collaborate with Senior Management/CXO Level for providing strategic inputs &amp; IT vision as well as leading corporate technology initiatives.</w:t>
      </w:r>
    </w:p>
    <w:p w14:paraId="48714D91" w14:textId="77777777" w:rsidR="00C70D95" w:rsidRPr="00AE71AA" w:rsidRDefault="00C70D95" w:rsidP="00C70D95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  <w:u w:val="single"/>
        </w:rPr>
        <w:t>Building high performance &amp; self-managed teams:</w:t>
      </w:r>
      <w:r w:rsidRPr="00AE71AA">
        <w:rPr>
          <w:rFonts w:asciiTheme="minorHAnsi" w:hAnsiTheme="minorHAnsi" w:cstheme="minorHAnsi"/>
        </w:rPr>
        <w:t xml:space="preserve"> People oriented leader with a talent for building word class IT team, empowered by best-in-class processes to deliver on common goals &amp; drive results.</w:t>
      </w:r>
    </w:p>
    <w:p w14:paraId="3DB98799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193BCD8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0"/>
          <w:szCs w:val="20"/>
        </w:rPr>
      </w:pPr>
      <w:r w:rsidRPr="00AE71AA">
        <w:rPr>
          <w:rFonts w:cstheme="minorHAnsi"/>
          <w:b/>
          <w:color w:val="833C0B" w:themeColor="accent2" w:themeShade="80"/>
          <w:sz w:val="20"/>
          <w:szCs w:val="20"/>
        </w:rPr>
        <w:t>Certifications:</w:t>
      </w:r>
    </w:p>
    <w:p w14:paraId="6BC07026" w14:textId="77777777" w:rsidR="00C70D95" w:rsidRPr="00AE71AA" w:rsidRDefault="00C70D95" w:rsidP="00C70D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  <w:u w:val="single"/>
        </w:rPr>
        <w:t>Agile certifications:</w:t>
      </w:r>
      <w:r w:rsidRPr="00AE71AA">
        <w:rPr>
          <w:rFonts w:asciiTheme="minorHAnsi" w:hAnsiTheme="minorHAnsi" w:cstheme="minorHAnsi"/>
        </w:rPr>
        <w:t xml:space="preserve"> Certified Scrum Professional (CSP), Certified Scrum Master (CSM), </w:t>
      </w:r>
      <w:proofErr w:type="spellStart"/>
      <w:r w:rsidRPr="00AE71AA">
        <w:rPr>
          <w:rFonts w:asciiTheme="minorHAnsi" w:hAnsiTheme="minorHAnsi" w:cstheme="minorHAnsi"/>
        </w:rPr>
        <w:t>SAFe</w:t>
      </w:r>
      <w:proofErr w:type="spellEnd"/>
      <w:r w:rsidRPr="00AE71AA">
        <w:rPr>
          <w:rFonts w:asciiTheme="minorHAnsi" w:hAnsiTheme="minorHAnsi" w:cstheme="minorHAnsi"/>
        </w:rPr>
        <w:t xml:space="preserve"> </w:t>
      </w:r>
      <w:proofErr w:type="spellStart"/>
      <w:r w:rsidRPr="00AE71AA">
        <w:rPr>
          <w:rFonts w:asciiTheme="minorHAnsi" w:hAnsiTheme="minorHAnsi" w:cstheme="minorHAnsi"/>
        </w:rPr>
        <w:t>Agelist</w:t>
      </w:r>
      <w:proofErr w:type="spellEnd"/>
    </w:p>
    <w:p w14:paraId="509B5F29" w14:textId="77777777" w:rsidR="00C70D95" w:rsidRPr="00AE71AA" w:rsidRDefault="00C70D95" w:rsidP="00C70D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  <w:u w:val="single"/>
        </w:rPr>
        <w:t>Technical certifications:</w:t>
      </w:r>
      <w:r w:rsidRPr="00AE71AA">
        <w:rPr>
          <w:rFonts w:asciiTheme="minorHAnsi" w:hAnsiTheme="minorHAnsi" w:cstheme="minorHAnsi"/>
        </w:rPr>
        <w:t xml:space="preserve"> Certified Google Cloud Data Engineer, Certified Google Cloud Architect, MongoDB University Certified Developer</w:t>
      </w:r>
    </w:p>
    <w:p w14:paraId="739E7D63" w14:textId="77777777" w:rsidR="00C70D95" w:rsidRPr="00AE71AA" w:rsidRDefault="00C70D95" w:rsidP="00C70D95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  <w:u w:val="single"/>
        </w:rPr>
        <w:t>Presentation skills certifications:</w:t>
      </w:r>
      <w:r w:rsidRPr="00AE71AA">
        <w:rPr>
          <w:rFonts w:asciiTheme="minorHAnsi" w:hAnsiTheme="minorHAnsi" w:cstheme="minorHAnsi"/>
        </w:rPr>
        <w:t xml:space="preserve"> Dale Carnegie Public Speaking Certified, Duarte Presentation Techniques Certified</w:t>
      </w:r>
    </w:p>
    <w:p w14:paraId="223D2279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E6037D4" w14:textId="77777777" w:rsidR="00C70D95" w:rsidRPr="00AE71AA" w:rsidRDefault="00C70D95" w:rsidP="00C70D95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0"/>
          <w:szCs w:val="20"/>
        </w:rPr>
      </w:pPr>
      <w:r w:rsidRPr="00AE71AA">
        <w:rPr>
          <w:rFonts w:cstheme="minorHAnsi"/>
          <w:b/>
          <w:smallCaps/>
          <w:sz w:val="20"/>
          <w:szCs w:val="20"/>
        </w:rPr>
        <w:t>Key Contributions</w:t>
      </w:r>
    </w:p>
    <w:p w14:paraId="6C4A7882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7FFE11C7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>Sopra Banking Software:</w:t>
      </w:r>
    </w:p>
    <w:p w14:paraId="50FCF78D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As Domain lead, Transformation Lead: Changed the culture of the organization to increase automation coverage, imbibe automation in every step, continuously improve and minimize duplicate management structures.</w:t>
      </w:r>
    </w:p>
    <w:p w14:paraId="13B1CA98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 xml:space="preserve">Pushed the team to recognize the </w:t>
      </w:r>
      <w:proofErr w:type="spellStart"/>
      <w:r w:rsidRPr="00AE71AA">
        <w:rPr>
          <w:rFonts w:asciiTheme="minorHAnsi" w:hAnsiTheme="minorHAnsi" w:cstheme="minorHAnsi"/>
        </w:rPr>
        <w:t>waterfallish</w:t>
      </w:r>
      <w:proofErr w:type="spellEnd"/>
      <w:r w:rsidRPr="00AE71AA">
        <w:rPr>
          <w:rFonts w:asciiTheme="minorHAnsi" w:hAnsiTheme="minorHAnsi" w:cstheme="minorHAnsi"/>
        </w:rPr>
        <w:t xml:space="preserve"> ways of working and pushed to change to a continuous delivery model with automation</w:t>
      </w:r>
      <w:r>
        <w:rPr>
          <w:rFonts w:asciiTheme="minorHAnsi" w:hAnsiTheme="minorHAnsi" w:cstheme="minorHAnsi"/>
        </w:rPr>
        <w:t>.</w:t>
      </w:r>
    </w:p>
    <w:p w14:paraId="26B5F20D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D13A57B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>Publicis Sapient:</w:t>
      </w:r>
    </w:p>
    <w:p w14:paraId="65C02178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Meticulously led the agile transformation journey globally across 3 continents, for multiple projects</w:t>
      </w:r>
      <w:r>
        <w:rPr>
          <w:rFonts w:asciiTheme="minorHAnsi" w:hAnsiTheme="minorHAnsi" w:cstheme="minorHAnsi"/>
        </w:rPr>
        <w:t>.</w:t>
      </w:r>
    </w:p>
    <w:p w14:paraId="16D0E4DE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Hired and trained 60+ java professional in Big Data to successfully deliver a data lake solution</w:t>
      </w:r>
      <w:r>
        <w:rPr>
          <w:rFonts w:asciiTheme="minorHAnsi" w:hAnsiTheme="minorHAnsi" w:cstheme="minorHAnsi"/>
        </w:rPr>
        <w:t>.</w:t>
      </w:r>
    </w:p>
    <w:p w14:paraId="66E8DE2E" w14:textId="34F63D4E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As Technology and Agil</w:t>
      </w:r>
      <w:ins w:id="35" w:author="Purohit, Praveen" w:date="2021-11-26T21:19:00Z">
        <w:r w:rsidR="00106F4E">
          <w:rPr>
            <w:rFonts w:asciiTheme="minorHAnsi" w:hAnsiTheme="minorHAnsi" w:cstheme="minorHAnsi"/>
          </w:rPr>
          <w:t>e-</w:t>
        </w:r>
      </w:ins>
      <w:del w:id="36" w:author="Purohit, Praveen" w:date="2021-11-26T21:19:00Z">
        <w:r w:rsidRPr="00AE71AA" w:rsidDel="00106F4E">
          <w:rPr>
            <w:rFonts w:asciiTheme="minorHAnsi" w:hAnsiTheme="minorHAnsi" w:cstheme="minorHAnsi"/>
          </w:rPr>
          <w:delText xml:space="preserve">e, </w:delText>
        </w:r>
      </w:del>
      <w:r w:rsidRPr="00AE71AA">
        <w:rPr>
          <w:rFonts w:asciiTheme="minorHAnsi" w:hAnsiTheme="minorHAnsi" w:cstheme="minorHAnsi"/>
        </w:rPr>
        <w:t xml:space="preserve">DevOps Transformation leader: Delivered a pipeline optimization program to production every week/2 </w:t>
      </w:r>
      <w:proofErr w:type="gramStart"/>
      <w:r w:rsidRPr="00AE71AA">
        <w:rPr>
          <w:rFonts w:asciiTheme="minorHAnsi" w:hAnsiTheme="minorHAnsi" w:cstheme="minorHAnsi"/>
        </w:rPr>
        <w:t>weeks</w:t>
      </w:r>
      <w:proofErr w:type="gramEnd"/>
      <w:r w:rsidRPr="00AE71AA">
        <w:rPr>
          <w:rFonts w:asciiTheme="minorHAnsi" w:hAnsiTheme="minorHAnsi" w:cstheme="minorHAnsi"/>
        </w:rPr>
        <w:t xml:space="preserve"> with fully automated test suite and release pipelines on Azure / Azure DevOps</w:t>
      </w:r>
      <w:r>
        <w:rPr>
          <w:rFonts w:asciiTheme="minorHAnsi" w:hAnsiTheme="minorHAnsi" w:cstheme="minorHAnsi"/>
        </w:rPr>
        <w:t>.</w:t>
      </w:r>
    </w:p>
    <w:p w14:paraId="0EA07A22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As Transformation consultant for MENA: Identified speed, quality and value improvement opportunities using design thinking and value stream mapping for multiple bank teams. Recommended actions for teams to undertake to transform</w:t>
      </w:r>
      <w:r>
        <w:rPr>
          <w:rFonts w:asciiTheme="minorHAnsi" w:hAnsiTheme="minorHAnsi" w:cstheme="minorHAnsi"/>
        </w:rPr>
        <w:t>.</w:t>
      </w:r>
    </w:p>
    <w:p w14:paraId="3D7A21A6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As Technology and Agile transformation lead for HSBC risk externalization program: Created a Big Data Lake as golden source of market risk data across all asset classes.</w:t>
      </w:r>
    </w:p>
    <w:p w14:paraId="1169B918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 xml:space="preserve">As Technology and Agile transformation lead for UBS ODC: Setup a 150+ ODC for UBS with revenue of 30M+ USD annually delivering projects for the Equity Derivatives space. </w:t>
      </w:r>
    </w:p>
    <w:p w14:paraId="1FEE94C1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As Product Delivery lead for Regulatory reporting product: Developed a regulatory reporting product that supported EMIR and Doff Frank reporting. Transformed team from waterfall to agile</w:t>
      </w:r>
      <w:r>
        <w:rPr>
          <w:rFonts w:asciiTheme="minorHAnsi" w:hAnsiTheme="minorHAnsi" w:cstheme="minorHAnsi"/>
        </w:rPr>
        <w:t>.</w:t>
      </w:r>
    </w:p>
    <w:p w14:paraId="1ECD6B16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As Global Technology Capacity Planning Lead: Doubled the output of the recruitment team using design thinking approach and creative incentives.</w:t>
      </w:r>
    </w:p>
    <w:p w14:paraId="4991DC98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 xml:space="preserve">As RBS ODC sales and Technology Lead: Setup and grew the account to 250+ ODC with 30M+ USD revenue. </w:t>
      </w:r>
    </w:p>
    <w:p w14:paraId="7BC8967F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594279D3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lastRenderedPageBreak/>
        <w:t>Fidelity Investments:</w:t>
      </w:r>
    </w:p>
    <w:p w14:paraId="66487EDF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 xml:space="preserve">As ODC Lead for </w:t>
      </w:r>
      <w:proofErr w:type="spellStart"/>
      <w:r w:rsidRPr="00AE71AA">
        <w:rPr>
          <w:rFonts w:asciiTheme="minorHAnsi" w:hAnsiTheme="minorHAnsi" w:cstheme="minorHAnsi"/>
        </w:rPr>
        <w:t>FeB</w:t>
      </w:r>
      <w:proofErr w:type="spellEnd"/>
      <w:r w:rsidRPr="00AE71AA">
        <w:rPr>
          <w:rFonts w:asciiTheme="minorHAnsi" w:hAnsiTheme="minorHAnsi" w:cstheme="minorHAnsi"/>
        </w:rPr>
        <w:t xml:space="preserve">-I BU: Established the </w:t>
      </w:r>
      <w:proofErr w:type="spellStart"/>
      <w:r w:rsidRPr="00AE71AA">
        <w:rPr>
          <w:rFonts w:asciiTheme="minorHAnsi" w:hAnsiTheme="minorHAnsi" w:cstheme="minorHAnsi"/>
        </w:rPr>
        <w:t>FeB</w:t>
      </w:r>
      <w:proofErr w:type="spellEnd"/>
      <w:r w:rsidRPr="00AE71AA">
        <w:rPr>
          <w:rFonts w:asciiTheme="minorHAnsi" w:hAnsiTheme="minorHAnsi" w:cstheme="minorHAnsi"/>
        </w:rPr>
        <w:t xml:space="preserve"> institutional ODC from scratch to a 150+ team</w:t>
      </w:r>
      <w:r>
        <w:rPr>
          <w:rFonts w:asciiTheme="minorHAnsi" w:hAnsiTheme="minorHAnsi" w:cstheme="minorHAnsi"/>
        </w:rPr>
        <w:t>.</w:t>
      </w:r>
    </w:p>
    <w:p w14:paraId="06382E72" w14:textId="77777777" w:rsidR="00C70D95" w:rsidRPr="00AE71AA" w:rsidRDefault="00C70D95" w:rsidP="00C70D9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As Senior Development Manager: Delivered the one Fidelity program that integrated retail and institutional sites into a common customer experience</w:t>
      </w:r>
      <w:r>
        <w:rPr>
          <w:rFonts w:asciiTheme="minorHAnsi" w:hAnsiTheme="minorHAnsi" w:cstheme="minorHAnsi"/>
        </w:rPr>
        <w:t>.</w:t>
      </w:r>
    </w:p>
    <w:p w14:paraId="345A8170" w14:textId="77777777" w:rsidR="00C70D95" w:rsidRPr="00AE71AA" w:rsidRDefault="00C70D95" w:rsidP="00C70D95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0F247E1B" w14:textId="77777777" w:rsidR="00C70D95" w:rsidRPr="00AE71AA" w:rsidRDefault="00C70D95" w:rsidP="00C70D95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0"/>
          <w:szCs w:val="20"/>
        </w:rPr>
      </w:pPr>
      <w:r w:rsidRPr="00AE71AA">
        <w:rPr>
          <w:rFonts w:cstheme="minorHAnsi"/>
          <w:b/>
          <w:smallCaps/>
          <w:sz w:val="20"/>
          <w:szCs w:val="20"/>
        </w:rPr>
        <w:t>Professional Contour</w:t>
      </w:r>
    </w:p>
    <w:p w14:paraId="0606922D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5227CF3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0"/>
          <w:szCs w:val="20"/>
        </w:rPr>
      </w:pPr>
      <w:r w:rsidRPr="00AE71AA">
        <w:rPr>
          <w:rFonts w:cstheme="minorHAnsi"/>
          <w:b/>
          <w:color w:val="833C0B" w:themeColor="accent2" w:themeShade="80"/>
          <w:sz w:val="20"/>
          <w:szCs w:val="20"/>
        </w:rPr>
        <w:t xml:space="preserve">Sopra Banking Software, India    </w:t>
      </w:r>
    </w:p>
    <w:p w14:paraId="57203D62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 xml:space="preserve">Domain &amp; Digital Transformation Lead (Saving, Mortgage &amp; Regulatory Reporting Products) | 2020-Present </w:t>
      </w:r>
    </w:p>
    <w:p w14:paraId="0ADFC0E8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4F831C3" w14:textId="77777777" w:rsidR="00C70D95" w:rsidRPr="00AE71AA" w:rsidRDefault="00C70D95" w:rsidP="00C70D9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Demonstrating excellence in leading:</w:t>
      </w:r>
    </w:p>
    <w:p w14:paraId="0099E980" w14:textId="77777777" w:rsidR="00C70D95" w:rsidRPr="00AE71AA" w:rsidRDefault="00C70D95" w:rsidP="00C70D95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Mortgage and Saving Product in efficiency transformation to deliver with higher Speed, Quality and Value</w:t>
      </w:r>
      <w:r>
        <w:rPr>
          <w:rFonts w:asciiTheme="minorHAnsi" w:hAnsiTheme="minorHAnsi" w:cstheme="minorHAnsi"/>
        </w:rPr>
        <w:t>.</w:t>
      </w:r>
      <w:del w:id="37" w:author="Purohit, Praveen" w:date="2021-11-26T21:21:00Z">
        <w:r w:rsidDel="00106F4E">
          <w:rPr>
            <w:rFonts w:asciiTheme="minorHAnsi" w:hAnsiTheme="minorHAnsi" w:cstheme="minorHAnsi"/>
          </w:rPr>
          <w:delText>.</w:delText>
        </w:r>
      </w:del>
    </w:p>
    <w:p w14:paraId="2B9F76F1" w14:textId="20C1C6B0" w:rsidR="00C70D95" w:rsidRPr="00AE71AA" w:rsidRDefault="00C70D95" w:rsidP="00C70D95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 xml:space="preserve">Regulatory Reporting Product </w:t>
      </w:r>
      <w:del w:id="38" w:author="Purohit, Praveen" w:date="2021-11-26T21:21:00Z">
        <w:r w:rsidRPr="00AE71AA" w:rsidDel="00106F4E">
          <w:rPr>
            <w:rFonts w:asciiTheme="minorHAnsi" w:hAnsiTheme="minorHAnsi" w:cstheme="minorHAnsi"/>
          </w:rPr>
          <w:delText xml:space="preserve">team </w:delText>
        </w:r>
      </w:del>
      <w:r w:rsidRPr="00AE71AA">
        <w:rPr>
          <w:rFonts w:asciiTheme="minorHAnsi" w:hAnsiTheme="minorHAnsi" w:cstheme="minorHAnsi"/>
        </w:rPr>
        <w:t>in the digital transformation of the product using AWS, MongoDB, Microservices, Angular and Java technologies.</w:t>
      </w:r>
    </w:p>
    <w:p w14:paraId="1FA2D22C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465A010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0"/>
          <w:szCs w:val="20"/>
        </w:rPr>
      </w:pPr>
      <w:r w:rsidRPr="00AE71AA">
        <w:rPr>
          <w:rFonts w:cstheme="minorHAnsi"/>
          <w:b/>
          <w:color w:val="833C0B" w:themeColor="accent2" w:themeShade="80"/>
          <w:sz w:val="20"/>
          <w:szCs w:val="20"/>
        </w:rPr>
        <w:t>Publicis Sapient, India</w:t>
      </w:r>
      <w:r w:rsidRPr="00AE71AA">
        <w:rPr>
          <w:rFonts w:cstheme="minorHAnsi"/>
          <w:b/>
          <w:color w:val="833C0B" w:themeColor="accent2" w:themeShade="80"/>
          <w:sz w:val="20"/>
          <w:szCs w:val="20"/>
        </w:rPr>
        <w:tab/>
        <w:t xml:space="preserve">             </w:t>
      </w:r>
    </w:p>
    <w:p w14:paraId="09BA5F3E" w14:textId="1D69E1E8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 xml:space="preserve">Technology Lead &amp; Agile </w:t>
      </w:r>
      <w:proofErr w:type="gramStart"/>
      <w:r w:rsidRPr="00AE71AA">
        <w:rPr>
          <w:rFonts w:cstheme="minorHAnsi"/>
          <w:b/>
          <w:sz w:val="20"/>
          <w:szCs w:val="20"/>
        </w:rPr>
        <w:t>And</w:t>
      </w:r>
      <w:proofErr w:type="gramEnd"/>
      <w:r w:rsidRPr="00AE71AA">
        <w:rPr>
          <w:rFonts w:cstheme="minorHAnsi"/>
          <w:b/>
          <w:sz w:val="20"/>
          <w:szCs w:val="20"/>
        </w:rPr>
        <w:t xml:space="preserve"> </w:t>
      </w:r>
      <w:proofErr w:type="spellStart"/>
      <w:r w:rsidRPr="00AE71AA">
        <w:rPr>
          <w:rFonts w:cstheme="minorHAnsi"/>
          <w:b/>
          <w:sz w:val="20"/>
          <w:szCs w:val="20"/>
        </w:rPr>
        <w:t>Devops</w:t>
      </w:r>
      <w:proofErr w:type="spellEnd"/>
      <w:r w:rsidRPr="00AE71AA">
        <w:rPr>
          <w:rFonts w:cstheme="minorHAnsi"/>
          <w:b/>
          <w:sz w:val="20"/>
          <w:szCs w:val="20"/>
        </w:rPr>
        <w:t xml:space="preserve"> Transformation Leader For Phillips 66 | 2019</w:t>
      </w:r>
      <w:ins w:id="39" w:author="Purohit, Praveen" w:date="2021-11-26T21:21:00Z">
        <w:r w:rsidR="00106F4E">
          <w:rPr>
            <w:rFonts w:cstheme="minorHAnsi"/>
            <w:b/>
            <w:sz w:val="20"/>
            <w:szCs w:val="20"/>
          </w:rPr>
          <w:t>-</w:t>
        </w:r>
      </w:ins>
      <w:r w:rsidRPr="00AE71AA">
        <w:rPr>
          <w:rFonts w:cstheme="minorHAnsi"/>
          <w:b/>
          <w:sz w:val="20"/>
          <w:szCs w:val="20"/>
        </w:rPr>
        <w:t xml:space="preserve">2020 </w:t>
      </w:r>
    </w:p>
    <w:p w14:paraId="4DE48C03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 xml:space="preserve">Transformation Consultant </w:t>
      </w:r>
      <w:proofErr w:type="gramStart"/>
      <w:r w:rsidRPr="00AE71AA">
        <w:rPr>
          <w:rFonts w:cstheme="minorHAnsi"/>
          <w:b/>
          <w:sz w:val="20"/>
          <w:szCs w:val="20"/>
        </w:rPr>
        <w:t>For</w:t>
      </w:r>
      <w:proofErr w:type="gramEnd"/>
      <w:r w:rsidRPr="00AE71AA">
        <w:rPr>
          <w:rFonts w:cstheme="minorHAnsi"/>
          <w:b/>
          <w:sz w:val="20"/>
          <w:szCs w:val="20"/>
        </w:rPr>
        <w:t xml:space="preserve"> MENA | 2018-2019 </w:t>
      </w:r>
    </w:p>
    <w:p w14:paraId="53DC3BA9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 xml:space="preserve">Technology Lead &amp; Agile Transformation Lead </w:t>
      </w:r>
      <w:proofErr w:type="gramStart"/>
      <w:r w:rsidRPr="00AE71AA">
        <w:rPr>
          <w:rFonts w:cstheme="minorHAnsi"/>
          <w:b/>
          <w:sz w:val="20"/>
          <w:szCs w:val="20"/>
        </w:rPr>
        <w:t>For</w:t>
      </w:r>
      <w:proofErr w:type="gramEnd"/>
      <w:r w:rsidRPr="00AE71AA">
        <w:rPr>
          <w:rFonts w:cstheme="minorHAnsi"/>
          <w:b/>
          <w:sz w:val="20"/>
          <w:szCs w:val="20"/>
        </w:rPr>
        <w:t xml:space="preserve"> HSBC Risk Externalization Program | 2016-2018</w:t>
      </w:r>
    </w:p>
    <w:p w14:paraId="42E9A3CD" w14:textId="69078A14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>Technology Lead &amp;</w:t>
      </w:r>
      <w:ins w:id="40" w:author="Purohit, Praveen" w:date="2021-11-26T21:22:00Z">
        <w:r w:rsidR="00106F4E">
          <w:rPr>
            <w:rFonts w:cstheme="minorHAnsi"/>
            <w:b/>
            <w:sz w:val="20"/>
            <w:szCs w:val="20"/>
          </w:rPr>
          <w:t xml:space="preserve"> </w:t>
        </w:r>
      </w:ins>
      <w:r w:rsidRPr="00AE71AA">
        <w:rPr>
          <w:rFonts w:cstheme="minorHAnsi"/>
          <w:b/>
          <w:sz w:val="20"/>
          <w:szCs w:val="20"/>
        </w:rPr>
        <w:t xml:space="preserve">Agile Transformation Lead </w:t>
      </w:r>
      <w:proofErr w:type="gramStart"/>
      <w:r w:rsidRPr="00AE71AA">
        <w:rPr>
          <w:rFonts w:cstheme="minorHAnsi"/>
          <w:b/>
          <w:sz w:val="20"/>
          <w:szCs w:val="20"/>
        </w:rPr>
        <w:t>For</w:t>
      </w:r>
      <w:proofErr w:type="gramEnd"/>
      <w:r w:rsidRPr="00AE71AA">
        <w:rPr>
          <w:rFonts w:cstheme="minorHAnsi"/>
          <w:b/>
          <w:sz w:val="20"/>
          <w:szCs w:val="20"/>
        </w:rPr>
        <w:t xml:space="preserve"> UBS ODC | 2014-2016</w:t>
      </w:r>
    </w:p>
    <w:p w14:paraId="183DCE69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>Product Technology Lead | 2013-2014</w:t>
      </w:r>
    </w:p>
    <w:p w14:paraId="16244AF1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>Global Technology Capacity Planning Lead | 2012-2013</w:t>
      </w:r>
    </w:p>
    <w:p w14:paraId="095BCD41" w14:textId="1B763B2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 xml:space="preserve">RBS ODC </w:t>
      </w:r>
      <w:ins w:id="41" w:author="Purohit, Praveen" w:date="2021-11-26T21:22:00Z">
        <w:r w:rsidR="00106F4E">
          <w:rPr>
            <w:rFonts w:cstheme="minorHAnsi"/>
            <w:b/>
            <w:sz w:val="20"/>
            <w:szCs w:val="20"/>
          </w:rPr>
          <w:t xml:space="preserve">Sales &amp; </w:t>
        </w:r>
      </w:ins>
      <w:r w:rsidRPr="00AE71AA">
        <w:rPr>
          <w:rFonts w:cstheme="minorHAnsi"/>
          <w:b/>
          <w:sz w:val="20"/>
          <w:szCs w:val="20"/>
        </w:rPr>
        <w:t>Technology Lead | 2006-2011</w:t>
      </w:r>
    </w:p>
    <w:p w14:paraId="21DDF7F4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5B7E0E1A" w14:textId="77777777" w:rsidR="00C70D95" w:rsidRPr="00AE71AA" w:rsidRDefault="00C70D95" w:rsidP="00C70D9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Had been a great resource in building strong credibility with senior client stakeholders; thereby influencing transformation and CI/CD journey</w:t>
      </w:r>
      <w:r>
        <w:rPr>
          <w:rFonts w:asciiTheme="minorHAnsi" w:hAnsiTheme="minorHAnsi" w:cstheme="minorHAnsi"/>
        </w:rPr>
        <w:t>.</w:t>
      </w:r>
    </w:p>
    <w:p w14:paraId="0DEFD9B5" w14:textId="77777777" w:rsidR="00C70D95" w:rsidRPr="00AE71AA" w:rsidRDefault="00C70D95" w:rsidP="00C70D9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Reported the status to key senior client and internal stakeholders on release progress, risks, issues, and dependencies</w:t>
      </w:r>
      <w:r>
        <w:rPr>
          <w:rFonts w:asciiTheme="minorHAnsi" w:hAnsiTheme="minorHAnsi" w:cstheme="minorHAnsi"/>
        </w:rPr>
        <w:t>.</w:t>
      </w:r>
    </w:p>
    <w:p w14:paraId="457FBB90" w14:textId="77777777" w:rsidR="00C70D95" w:rsidRPr="00AE71AA" w:rsidRDefault="00C70D95" w:rsidP="00C70D95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Adroitly managed and tracked</w:t>
      </w:r>
      <w:r>
        <w:rPr>
          <w:rFonts w:asciiTheme="minorHAnsi" w:hAnsiTheme="minorHAnsi" w:cstheme="minorHAnsi"/>
        </w:rPr>
        <w:t xml:space="preserve"> P&amp;</w:t>
      </w:r>
      <w:r w:rsidRPr="00AE71AA">
        <w:rPr>
          <w:rFonts w:asciiTheme="minorHAnsi" w:hAnsiTheme="minorHAnsi" w:cstheme="minorHAnsi"/>
        </w:rPr>
        <w:t>L and account finances</w:t>
      </w:r>
      <w:r>
        <w:rPr>
          <w:rFonts w:asciiTheme="minorHAnsi" w:hAnsiTheme="minorHAnsi" w:cstheme="minorHAnsi"/>
        </w:rPr>
        <w:t>.</w:t>
      </w:r>
    </w:p>
    <w:p w14:paraId="504B4FBD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743EE9FC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color w:val="833C0B" w:themeColor="accent2" w:themeShade="80"/>
          <w:sz w:val="20"/>
          <w:szCs w:val="20"/>
        </w:rPr>
        <w:t>Fidelity Investments, USA</w:t>
      </w:r>
      <w:r w:rsidRPr="00AE71AA">
        <w:rPr>
          <w:rFonts w:cstheme="minorHAnsi"/>
          <w:b/>
          <w:color w:val="833C0B" w:themeColor="accent2" w:themeShade="80"/>
          <w:sz w:val="20"/>
          <w:szCs w:val="20"/>
        </w:rPr>
        <w:tab/>
      </w:r>
      <w:r w:rsidRPr="00AE71AA">
        <w:rPr>
          <w:rFonts w:cstheme="minorHAnsi"/>
          <w:b/>
          <w:sz w:val="20"/>
          <w:szCs w:val="20"/>
        </w:rPr>
        <w:tab/>
      </w:r>
    </w:p>
    <w:p w14:paraId="2CA37111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 xml:space="preserve">ODC Engineering Lead for </w:t>
      </w:r>
      <w:proofErr w:type="spellStart"/>
      <w:r w:rsidRPr="00AE71AA">
        <w:rPr>
          <w:rFonts w:cstheme="minorHAnsi"/>
          <w:b/>
          <w:sz w:val="20"/>
          <w:szCs w:val="20"/>
        </w:rPr>
        <w:t>FeB</w:t>
      </w:r>
      <w:proofErr w:type="spellEnd"/>
      <w:r w:rsidRPr="00AE71AA">
        <w:rPr>
          <w:rFonts w:cstheme="minorHAnsi"/>
          <w:b/>
          <w:sz w:val="20"/>
          <w:szCs w:val="20"/>
        </w:rPr>
        <w:t>-I BU, Bangalore | 2004-2006</w:t>
      </w:r>
    </w:p>
    <w:p w14:paraId="15357138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>Senior Development Manager | 2002-2003</w:t>
      </w:r>
    </w:p>
    <w:p w14:paraId="3E45353B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>Development Manager | 2001-2002</w:t>
      </w:r>
    </w:p>
    <w:p w14:paraId="0017E1A5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b/>
          <w:sz w:val="20"/>
          <w:szCs w:val="20"/>
        </w:rPr>
      </w:pPr>
      <w:r w:rsidRPr="00AE71AA">
        <w:rPr>
          <w:rFonts w:cstheme="minorHAnsi"/>
          <w:b/>
          <w:sz w:val="20"/>
          <w:szCs w:val="20"/>
        </w:rPr>
        <w:t>Architect &amp; Lead Developer | 2000-2001</w:t>
      </w:r>
    </w:p>
    <w:p w14:paraId="2F3815D0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5A9A01D" w14:textId="77777777" w:rsidR="00C70D95" w:rsidRPr="00AE71AA" w:rsidRDefault="00C70D95" w:rsidP="00C70D9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 xml:space="preserve">Contributed </w:t>
      </w:r>
      <w:proofErr w:type="gramStart"/>
      <w:r w:rsidRPr="00AE71AA">
        <w:rPr>
          <w:rFonts w:asciiTheme="minorHAnsi" w:hAnsiTheme="minorHAnsi" w:cstheme="minorHAnsi"/>
        </w:rPr>
        <w:t>in</w:t>
      </w:r>
      <w:proofErr w:type="gramEnd"/>
      <w:r w:rsidRPr="00AE71AA">
        <w:rPr>
          <w:rFonts w:asciiTheme="minorHAnsi" w:hAnsiTheme="minorHAnsi" w:cstheme="minorHAnsi"/>
        </w:rPr>
        <w:t xml:space="preserve"> expat assignment to setup Fidelity </w:t>
      </w:r>
      <w:proofErr w:type="spellStart"/>
      <w:r w:rsidRPr="00AE71AA">
        <w:rPr>
          <w:rFonts w:asciiTheme="minorHAnsi" w:hAnsiTheme="minorHAnsi" w:cstheme="minorHAnsi"/>
        </w:rPr>
        <w:t>eBuisness</w:t>
      </w:r>
      <w:proofErr w:type="spellEnd"/>
      <w:r w:rsidRPr="00AE71AA">
        <w:rPr>
          <w:rFonts w:asciiTheme="minorHAnsi" w:hAnsiTheme="minorHAnsi" w:cstheme="minorHAnsi"/>
        </w:rPr>
        <w:t xml:space="preserve"> in Bangalore</w:t>
      </w:r>
      <w:r>
        <w:rPr>
          <w:rFonts w:asciiTheme="minorHAnsi" w:hAnsiTheme="minorHAnsi" w:cstheme="minorHAnsi"/>
        </w:rPr>
        <w:t>.</w:t>
      </w:r>
    </w:p>
    <w:p w14:paraId="27702798" w14:textId="77777777" w:rsidR="00C70D95" w:rsidRPr="00AE71AA" w:rsidRDefault="00C70D95" w:rsidP="00C70D95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AE71AA">
        <w:rPr>
          <w:rFonts w:asciiTheme="minorHAnsi" w:hAnsiTheme="minorHAnsi" w:cstheme="minorHAnsi"/>
        </w:rPr>
        <w:t>Successful built the team and setup to deliver projects from offshore for 401k.com</w:t>
      </w:r>
      <w:r>
        <w:rPr>
          <w:rFonts w:asciiTheme="minorHAnsi" w:hAnsiTheme="minorHAnsi" w:cstheme="minorHAnsi"/>
        </w:rPr>
        <w:t>.</w:t>
      </w:r>
    </w:p>
    <w:p w14:paraId="14ABA865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867EAAF" w14:textId="77777777" w:rsidR="00C70D95" w:rsidRPr="00AE71AA" w:rsidRDefault="00C70D95" w:rsidP="00C70D95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0"/>
          <w:szCs w:val="20"/>
        </w:rPr>
      </w:pPr>
      <w:r w:rsidRPr="00AE71AA">
        <w:rPr>
          <w:rFonts w:cstheme="minorHAnsi"/>
          <w:b/>
          <w:smallCaps/>
          <w:sz w:val="20"/>
          <w:szCs w:val="20"/>
        </w:rPr>
        <w:t>Education</w:t>
      </w:r>
    </w:p>
    <w:p w14:paraId="65A2F3B2" w14:textId="77777777" w:rsidR="00C70D95" w:rsidRPr="00AE71AA" w:rsidRDefault="00C70D95" w:rsidP="00C70D95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376BCF61" w14:textId="77777777" w:rsidR="00C70D95" w:rsidRPr="00AE71AA" w:rsidRDefault="00C70D95" w:rsidP="00C70D95">
      <w:pPr>
        <w:spacing w:after="0" w:line="240" w:lineRule="auto"/>
        <w:contextualSpacing/>
        <w:jc w:val="center"/>
        <w:rPr>
          <w:rFonts w:cstheme="minorHAnsi"/>
          <w:sz w:val="20"/>
          <w:szCs w:val="20"/>
        </w:rPr>
      </w:pPr>
      <w:proofErr w:type="gramStart"/>
      <w:r w:rsidRPr="00AE71AA">
        <w:rPr>
          <w:rFonts w:cstheme="minorHAnsi"/>
          <w:b/>
          <w:sz w:val="20"/>
          <w:szCs w:val="20"/>
        </w:rPr>
        <w:t>Masters in Computer Science</w:t>
      </w:r>
      <w:proofErr w:type="gramEnd"/>
      <w:r w:rsidRPr="00AE71AA">
        <w:rPr>
          <w:rFonts w:cstheme="minorHAnsi"/>
          <w:b/>
          <w:sz w:val="20"/>
          <w:szCs w:val="20"/>
        </w:rPr>
        <w:t xml:space="preserve"> (Data Science)</w:t>
      </w:r>
      <w:r w:rsidRPr="00AE71AA">
        <w:rPr>
          <w:rFonts w:cstheme="minorHAnsi"/>
          <w:sz w:val="20"/>
          <w:szCs w:val="20"/>
        </w:rPr>
        <w:t xml:space="preserve"> | University of Illinois at Urbana-Champaign | Pursuing</w:t>
      </w:r>
    </w:p>
    <w:p w14:paraId="3DFF7C4D" w14:textId="77777777" w:rsidR="00C70D95" w:rsidRPr="00AE71AA" w:rsidRDefault="00C70D95" w:rsidP="00C70D95">
      <w:pPr>
        <w:spacing w:after="0" w:line="240" w:lineRule="auto"/>
        <w:contextualSpacing/>
        <w:jc w:val="center"/>
        <w:rPr>
          <w:rFonts w:cstheme="minorHAnsi"/>
          <w:sz w:val="20"/>
          <w:szCs w:val="20"/>
        </w:rPr>
      </w:pPr>
      <w:proofErr w:type="gramStart"/>
      <w:r w:rsidRPr="00AE71AA">
        <w:rPr>
          <w:rFonts w:cstheme="minorHAnsi"/>
          <w:b/>
          <w:sz w:val="20"/>
          <w:szCs w:val="20"/>
        </w:rPr>
        <w:t>Bachelor in Technology</w:t>
      </w:r>
      <w:proofErr w:type="gramEnd"/>
      <w:r w:rsidRPr="00AE71AA">
        <w:rPr>
          <w:rFonts w:cstheme="minorHAnsi"/>
          <w:b/>
          <w:sz w:val="20"/>
          <w:szCs w:val="20"/>
        </w:rPr>
        <w:t xml:space="preserve"> (Computer Engineering)</w:t>
      </w:r>
      <w:r w:rsidRPr="00AE71AA">
        <w:rPr>
          <w:rFonts w:cstheme="minorHAnsi"/>
          <w:sz w:val="20"/>
          <w:szCs w:val="20"/>
        </w:rPr>
        <w:t xml:space="preserve"> | Mangalore University</w:t>
      </w:r>
    </w:p>
    <w:p w14:paraId="0D507B6E" w14:textId="77777777" w:rsidR="00C70D95" w:rsidRPr="00AE71AA" w:rsidRDefault="00C70D95" w:rsidP="00C70D95">
      <w:pPr>
        <w:spacing w:after="0" w:line="240" w:lineRule="auto"/>
        <w:contextualSpacing/>
        <w:jc w:val="center"/>
        <w:rPr>
          <w:rFonts w:cstheme="minorHAnsi"/>
          <w:sz w:val="20"/>
          <w:szCs w:val="20"/>
        </w:rPr>
      </w:pPr>
    </w:p>
    <w:p w14:paraId="639BDC30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</w:p>
    <w:p w14:paraId="6D5B043D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</w:p>
    <w:p w14:paraId="57BE7A17" w14:textId="77777777" w:rsidR="00C70D95" w:rsidRPr="00AE71AA" w:rsidRDefault="00C70D95" w:rsidP="00C70D95">
      <w:pPr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</w:p>
    <w:p w14:paraId="415EADC8" w14:textId="77777777" w:rsidR="00FD4A5B" w:rsidRDefault="00106F4E"/>
    <w:sectPr w:rsidR="00FD4A5B" w:rsidSect="00FB0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7DA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45039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368EA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A4AF2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45D01"/>
    <w:multiLevelType w:val="hybridMultilevel"/>
    <w:tmpl w:val="6C08D4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C79C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4231E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urohit, Praveen">
    <w15:presenceInfo w15:providerId="None" w15:userId="Purohit, Pra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95"/>
    <w:rsid w:val="00106F4E"/>
    <w:rsid w:val="003125B7"/>
    <w:rsid w:val="0047723E"/>
    <w:rsid w:val="007B0D71"/>
    <w:rsid w:val="00C70D95"/>
    <w:rsid w:val="00D848B6"/>
    <w:rsid w:val="00D9144E"/>
    <w:rsid w:val="00DC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B53E"/>
  <w15:chartTrackingRefBased/>
  <w15:docId w15:val="{F1C358D3-A3E6-4439-B6E7-DF53E3FA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D95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70D9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character" w:customStyle="1" w:styleId="ListParagraphChar">
    <w:name w:val="List Paragraph Char"/>
    <w:link w:val="ListParagraph"/>
    <w:uiPriority w:val="34"/>
    <w:rsid w:val="00C70D95"/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paragraph" w:styleId="Revision">
    <w:name w:val="Revision"/>
    <w:hidden/>
    <w:uiPriority w:val="99"/>
    <w:semiHidden/>
    <w:rsid w:val="003125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rohit/" TargetMode="External"/><Relationship Id="rId5" Type="http://schemas.openxmlformats.org/officeDocument/2006/relationships/hyperlink" Target="mailto:PurohitPrave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Purohit, Praveen</cp:lastModifiedBy>
  <cp:revision>4</cp:revision>
  <dcterms:created xsi:type="dcterms:W3CDTF">2021-11-15T17:06:00Z</dcterms:created>
  <dcterms:modified xsi:type="dcterms:W3CDTF">2021-11-26T15:54:00Z</dcterms:modified>
</cp:coreProperties>
</file>