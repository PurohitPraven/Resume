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3C02" w14:textId="77777777" w:rsidR="008A0BA4" w:rsidRPr="006E3519" w:rsidRDefault="008A0BA4" w:rsidP="008A0BA4">
      <w:pPr>
        <w:spacing w:after="0" w:line="240" w:lineRule="auto"/>
        <w:contextualSpacing/>
        <w:rPr>
          <w:rFonts w:ascii="Palatino Linotype" w:hAnsi="Palatino Linotype"/>
          <w:b/>
          <w:sz w:val="20"/>
          <w:szCs w:val="20"/>
        </w:rPr>
      </w:pPr>
      <w:r w:rsidRPr="006E3519">
        <w:rPr>
          <w:rFonts w:ascii="Palatino Linotype" w:hAnsi="Palatino Linotype"/>
          <w:b/>
          <w:sz w:val="20"/>
          <w:szCs w:val="20"/>
        </w:rPr>
        <w:t xml:space="preserve">Praveen Purohit                                                                              </w:t>
      </w:r>
    </w:p>
    <w:p w14:paraId="4F9F0A64" w14:textId="77777777" w:rsidR="008A0BA4" w:rsidRPr="006E3519" w:rsidRDefault="008A0BA4" w:rsidP="008A0BA4">
      <w:pPr>
        <w:spacing w:after="0" w:line="240" w:lineRule="auto"/>
        <w:contextualSpacing/>
        <w:rPr>
          <w:rFonts w:ascii="Palatino Linotype" w:hAnsi="Palatino Linotype"/>
          <w:sz w:val="20"/>
          <w:szCs w:val="20"/>
        </w:rPr>
      </w:pPr>
    </w:p>
    <w:p w14:paraId="235E8D4D" w14:textId="67A8F002"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b/>
          <w:sz w:val="20"/>
          <w:szCs w:val="20"/>
        </w:rPr>
        <w:t>Headline:</w:t>
      </w:r>
      <w:r w:rsidRPr="006E3519">
        <w:rPr>
          <w:rFonts w:ascii="Palatino Linotype" w:hAnsi="Palatino Linotype"/>
          <w:sz w:val="20"/>
          <w:szCs w:val="20"/>
        </w:rPr>
        <w:t xml:space="preserve"> Head of Delivery, Digital Transformation &amp; Data Leader </w:t>
      </w:r>
      <w:r w:rsidR="00E90501">
        <w:rPr>
          <w:rFonts w:ascii="Palatino Linotype" w:hAnsi="Palatino Linotype"/>
          <w:sz w:val="20"/>
          <w:szCs w:val="20"/>
        </w:rPr>
        <w:t>f</w:t>
      </w:r>
      <w:r w:rsidRPr="006E3519">
        <w:rPr>
          <w:rFonts w:ascii="Palatino Linotype" w:hAnsi="Palatino Linotype"/>
          <w:sz w:val="20"/>
          <w:szCs w:val="20"/>
        </w:rPr>
        <w:t>or A Large BFSI Setup</w:t>
      </w:r>
    </w:p>
    <w:p w14:paraId="7D5F76D2" w14:textId="77777777" w:rsidR="008A0BA4" w:rsidRPr="006E3519" w:rsidRDefault="008A0BA4" w:rsidP="008A0BA4">
      <w:pPr>
        <w:spacing w:after="0" w:line="240" w:lineRule="auto"/>
        <w:contextualSpacing/>
        <w:rPr>
          <w:rFonts w:ascii="Palatino Linotype" w:hAnsi="Palatino Linotype"/>
          <w:sz w:val="20"/>
          <w:szCs w:val="20"/>
        </w:rPr>
      </w:pPr>
    </w:p>
    <w:p w14:paraId="525E4ACD" w14:textId="77777777" w:rsidR="008A0BA4" w:rsidRPr="006E3519" w:rsidRDefault="008A0BA4" w:rsidP="008A0BA4">
      <w:pPr>
        <w:spacing w:after="0" w:line="240" w:lineRule="auto"/>
        <w:contextualSpacing/>
        <w:rPr>
          <w:rFonts w:ascii="Palatino Linotype" w:hAnsi="Palatino Linotype"/>
          <w:b/>
          <w:sz w:val="20"/>
          <w:szCs w:val="20"/>
        </w:rPr>
      </w:pPr>
      <w:r w:rsidRPr="006E3519">
        <w:rPr>
          <w:rFonts w:ascii="Palatino Linotype" w:hAnsi="Palatino Linotype"/>
          <w:b/>
          <w:sz w:val="20"/>
          <w:szCs w:val="20"/>
        </w:rPr>
        <w:t>About:</w:t>
      </w:r>
    </w:p>
    <w:p w14:paraId="066885B3"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An experienced Digital Transformation</w:t>
      </w:r>
      <w:r w:rsidR="00676774">
        <w:rPr>
          <w:rFonts w:ascii="Palatino Linotype" w:hAnsi="Palatino Linotype"/>
          <w:sz w:val="20"/>
          <w:szCs w:val="20"/>
        </w:rPr>
        <w:t xml:space="preserve"> &amp;</w:t>
      </w:r>
      <w:r w:rsidRPr="006E3519">
        <w:rPr>
          <w:rFonts w:ascii="Palatino Linotype" w:hAnsi="Palatino Linotype"/>
          <w:sz w:val="20"/>
          <w:szCs w:val="20"/>
        </w:rPr>
        <w:t xml:space="preserve"> </w:t>
      </w:r>
      <w:r w:rsidR="00676774" w:rsidRPr="006E3519">
        <w:rPr>
          <w:rFonts w:ascii="Palatino Linotype" w:hAnsi="Palatino Linotype"/>
          <w:sz w:val="20"/>
          <w:szCs w:val="20"/>
        </w:rPr>
        <w:t xml:space="preserve">Service Delivery  </w:t>
      </w:r>
      <w:r w:rsidRPr="006E3519">
        <w:rPr>
          <w:rFonts w:ascii="Palatino Linotype" w:hAnsi="Palatino Linotype"/>
          <w:sz w:val="20"/>
          <w:szCs w:val="20"/>
        </w:rPr>
        <w:t>professional with successful track record of 25+ years in leading many digital transformation journeys and complex deliveries for large organizations using cutting edge technologies, agile and DevOps practices across Investment Banking, Capital Markets, Retail Banking, Investment Management domain. Also holds 16+ years’ experience in setting-up of global teams and ODCs. Renowned in the company as an expert on Agile and DevOps.</w:t>
      </w:r>
    </w:p>
    <w:p w14:paraId="72DDD4BA" w14:textId="77777777" w:rsidR="008A0BA4" w:rsidRPr="006E3519" w:rsidRDefault="008A0BA4" w:rsidP="008A0BA4">
      <w:pPr>
        <w:spacing w:after="0" w:line="240" w:lineRule="auto"/>
        <w:contextualSpacing/>
        <w:rPr>
          <w:rFonts w:ascii="Palatino Linotype" w:hAnsi="Palatino Linotype"/>
          <w:sz w:val="20"/>
          <w:szCs w:val="20"/>
        </w:rPr>
      </w:pPr>
    </w:p>
    <w:p w14:paraId="4336E652"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I am a high impact leader who communicates solution strategy and product offerings, analyses &amp; translates complex business problems, designs and implements innovative solutions. Have significantly contributed in strategizing and delivering multiple cloud and data solutions for large global banks</w:t>
      </w:r>
    </w:p>
    <w:p w14:paraId="2C2EB048" w14:textId="77777777" w:rsidR="008A0BA4" w:rsidRPr="006E3519" w:rsidRDefault="008A0BA4" w:rsidP="008A0BA4">
      <w:pPr>
        <w:spacing w:after="0" w:line="240" w:lineRule="auto"/>
        <w:contextualSpacing/>
        <w:rPr>
          <w:rFonts w:ascii="Palatino Linotype" w:hAnsi="Palatino Linotype"/>
          <w:sz w:val="20"/>
          <w:szCs w:val="20"/>
        </w:rPr>
      </w:pPr>
    </w:p>
    <w:p w14:paraId="162D817E" w14:textId="77777777" w:rsidR="008A0BA4" w:rsidRPr="006E3519" w:rsidRDefault="00676774" w:rsidP="008A0BA4">
      <w:pPr>
        <w:spacing w:after="0" w:line="240" w:lineRule="auto"/>
        <w:contextualSpacing/>
        <w:rPr>
          <w:rFonts w:ascii="Palatino Linotype" w:hAnsi="Palatino Linotype"/>
          <w:sz w:val="20"/>
          <w:szCs w:val="20"/>
        </w:rPr>
      </w:pPr>
      <w:r>
        <w:rPr>
          <w:rFonts w:ascii="Palatino Linotype" w:hAnsi="Palatino Linotype"/>
          <w:sz w:val="20"/>
          <w:szCs w:val="20"/>
        </w:rPr>
        <w:t>Some of my professional highlights are:</w:t>
      </w:r>
    </w:p>
    <w:p w14:paraId="6ACD6F40" w14:textId="77777777" w:rsidR="008A0BA4" w:rsidRPr="006E3519" w:rsidRDefault="008A0BA4" w:rsidP="008A0BA4">
      <w:pPr>
        <w:pStyle w:val="ListParagraph"/>
        <w:numPr>
          <w:ilvl w:val="0"/>
          <w:numId w:val="1"/>
        </w:numPr>
      </w:pPr>
      <w:r w:rsidRPr="006E3519">
        <w:t>Digitally transforming P66, HSBS, UBS and CMRS teams to use cutting edge technologies and agile ways of working, such that the teams could deliver to production every few weeks.</w:t>
      </w:r>
    </w:p>
    <w:p w14:paraId="6631D818" w14:textId="77777777" w:rsidR="008A0BA4" w:rsidRPr="006E3519" w:rsidRDefault="008A0BA4" w:rsidP="008A0BA4">
      <w:pPr>
        <w:pStyle w:val="ListParagraph"/>
        <w:numPr>
          <w:ilvl w:val="0"/>
          <w:numId w:val="1"/>
        </w:numPr>
      </w:pPr>
      <w:r w:rsidRPr="006E3519">
        <w:t>Building Data Analytics &amp; Insight Solutions for P66.</w:t>
      </w:r>
    </w:p>
    <w:p w14:paraId="213BF5A6" w14:textId="77777777" w:rsidR="008A0BA4" w:rsidRPr="006E3519" w:rsidRDefault="008A0BA4" w:rsidP="008A0BA4">
      <w:pPr>
        <w:pStyle w:val="ListParagraph"/>
        <w:numPr>
          <w:ilvl w:val="0"/>
          <w:numId w:val="1"/>
        </w:numPr>
      </w:pPr>
      <w:r w:rsidRPr="006E3519">
        <w:t>Building Data Lake for credit risk data for HSBC using Big Data technologies.</w:t>
      </w:r>
    </w:p>
    <w:p w14:paraId="144BAE7C" w14:textId="77777777" w:rsidR="008A0BA4" w:rsidRPr="006E3519" w:rsidRDefault="008A0BA4" w:rsidP="008A0BA4">
      <w:pPr>
        <w:pStyle w:val="ListParagraph"/>
        <w:numPr>
          <w:ilvl w:val="0"/>
          <w:numId w:val="1"/>
        </w:numPr>
      </w:pPr>
      <w:r w:rsidRPr="006E3519">
        <w:t>Setting up a 60+ size Big Data team from scratch.</w:t>
      </w:r>
    </w:p>
    <w:p w14:paraId="367181F8" w14:textId="77777777" w:rsidR="008A0BA4" w:rsidRPr="006E3519" w:rsidRDefault="008A0BA4" w:rsidP="008A0BA4">
      <w:pPr>
        <w:pStyle w:val="ListParagraph"/>
        <w:numPr>
          <w:ilvl w:val="0"/>
          <w:numId w:val="1"/>
        </w:numPr>
      </w:pPr>
      <w:r w:rsidRPr="006E3519">
        <w:t>Building from scratch RBS account to 250+ size with over 30 Million USD annual revenue across all asset classes.</w:t>
      </w:r>
    </w:p>
    <w:p w14:paraId="3B93E667" w14:textId="77777777" w:rsidR="008A0BA4" w:rsidRPr="006E3519" w:rsidRDefault="008A0BA4" w:rsidP="008A0BA4">
      <w:pPr>
        <w:pStyle w:val="ListParagraph"/>
        <w:numPr>
          <w:ilvl w:val="0"/>
          <w:numId w:val="1"/>
        </w:numPr>
      </w:pPr>
      <w:r w:rsidRPr="006E3519">
        <w:t xml:space="preserve">Setting up the Fidelity Institutional team from scratch to 150+ people. </w:t>
      </w:r>
    </w:p>
    <w:p w14:paraId="33FAD90E" w14:textId="77777777" w:rsidR="008A0BA4" w:rsidRPr="006E3519" w:rsidRDefault="008A0BA4" w:rsidP="008A0BA4">
      <w:pPr>
        <w:spacing w:after="0" w:line="240" w:lineRule="auto"/>
        <w:contextualSpacing/>
        <w:rPr>
          <w:rFonts w:ascii="Palatino Linotype" w:hAnsi="Palatino Linotype"/>
          <w:sz w:val="20"/>
          <w:szCs w:val="20"/>
        </w:rPr>
      </w:pPr>
    </w:p>
    <w:p w14:paraId="3965CD8C"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 xml:space="preserve">I am a great motivator who strategically influences decision makers at all levels to embrace, leverage and deliver best practices. Apart from this, I possesses exceptional interpersonal skills, comprehensive problem detection/ solving abilities and an analytical bent of mind. </w:t>
      </w:r>
    </w:p>
    <w:p w14:paraId="118B3713" w14:textId="77777777" w:rsidR="008A0BA4" w:rsidRPr="006E3519" w:rsidRDefault="008A0BA4" w:rsidP="008A0BA4">
      <w:pPr>
        <w:spacing w:after="0" w:line="240" w:lineRule="auto"/>
        <w:contextualSpacing/>
        <w:rPr>
          <w:rFonts w:ascii="Palatino Linotype" w:hAnsi="Palatino Linotype"/>
          <w:sz w:val="20"/>
          <w:szCs w:val="20"/>
        </w:rPr>
      </w:pPr>
    </w:p>
    <w:p w14:paraId="24CC84C2"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 xml:space="preserve">Please contact me at </w:t>
      </w:r>
      <w:hyperlink r:id="rId6" w:history="1">
        <w:r w:rsidRPr="006E3519">
          <w:rPr>
            <w:rStyle w:val="Hyperlink"/>
            <w:rFonts w:ascii="Palatino Linotype" w:hAnsi="Palatino Linotype"/>
            <w:sz w:val="20"/>
            <w:szCs w:val="20"/>
          </w:rPr>
          <w:t>purohitpraven@gmail.com</w:t>
        </w:r>
      </w:hyperlink>
      <w:r w:rsidRPr="006E3519">
        <w:rPr>
          <w:rFonts w:ascii="Palatino Linotype" w:hAnsi="Palatino Linotype"/>
          <w:sz w:val="20"/>
          <w:szCs w:val="20"/>
        </w:rPr>
        <w:t xml:space="preserve">  to determine how I can contribute and add value to your organization.</w:t>
      </w:r>
    </w:p>
    <w:p w14:paraId="550DCA70" w14:textId="77777777" w:rsidR="008A0BA4" w:rsidRPr="006E3519" w:rsidRDefault="008A0BA4" w:rsidP="008A0BA4">
      <w:pPr>
        <w:spacing w:after="0" w:line="240" w:lineRule="auto"/>
        <w:contextualSpacing/>
        <w:rPr>
          <w:rFonts w:ascii="Palatino Linotype" w:hAnsi="Palatino Linotype"/>
          <w:sz w:val="20"/>
          <w:szCs w:val="20"/>
        </w:rPr>
      </w:pPr>
    </w:p>
    <w:p w14:paraId="0D1BFADD" w14:textId="77777777" w:rsidR="008A0BA4" w:rsidRPr="006E3519" w:rsidRDefault="008A0BA4" w:rsidP="008A0BA4">
      <w:pPr>
        <w:spacing w:after="0" w:line="240" w:lineRule="auto"/>
        <w:contextualSpacing/>
        <w:rPr>
          <w:rFonts w:ascii="Palatino Linotype" w:hAnsi="Palatino Linotype"/>
          <w:b/>
          <w:sz w:val="20"/>
          <w:szCs w:val="20"/>
        </w:rPr>
      </w:pPr>
      <w:r>
        <w:rPr>
          <w:rFonts w:ascii="Palatino Linotype" w:hAnsi="Palatino Linotype"/>
          <w:b/>
          <w:sz w:val="20"/>
          <w:szCs w:val="20"/>
        </w:rPr>
        <w:t xml:space="preserve">Skills &amp; </w:t>
      </w:r>
      <w:r w:rsidRPr="006E3519">
        <w:rPr>
          <w:rFonts w:ascii="Palatino Linotype" w:hAnsi="Palatino Linotype"/>
          <w:b/>
          <w:sz w:val="20"/>
          <w:szCs w:val="20"/>
        </w:rPr>
        <w:t>Endorsements:</w:t>
      </w:r>
    </w:p>
    <w:p w14:paraId="0573B167" w14:textId="4F9B9C61"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 xml:space="preserve">Strategic Delivery Management – Innovation – Data Strategy – Cloud Strategy - IT Roadmap - Digital Transformation - Building Complex Solutions - Technical &amp; Cloud Architecture </w:t>
      </w:r>
      <w:del w:id="0" w:author="Purohit, Praveen" w:date="2021-12-08T16:10:00Z">
        <w:r w:rsidRPr="006E3519" w:rsidDel="00790D79">
          <w:rPr>
            <w:rFonts w:ascii="Palatino Linotype" w:hAnsi="Palatino Linotype"/>
            <w:sz w:val="20"/>
            <w:szCs w:val="20"/>
          </w:rPr>
          <w:delText>-</w:delText>
        </w:r>
      </w:del>
      <w:ins w:id="1" w:author="Purohit, Praveen" w:date="2021-12-08T16:10:00Z">
        <w:r w:rsidR="00790D79">
          <w:rPr>
            <w:rFonts w:ascii="Palatino Linotype" w:hAnsi="Palatino Linotype"/>
            <w:sz w:val="20"/>
            <w:szCs w:val="20"/>
          </w:rPr>
          <w:t>–</w:t>
        </w:r>
      </w:ins>
      <w:r w:rsidRPr="006E3519">
        <w:rPr>
          <w:rFonts w:ascii="Palatino Linotype" w:hAnsi="Palatino Linotype"/>
          <w:sz w:val="20"/>
          <w:szCs w:val="20"/>
        </w:rPr>
        <w:t xml:space="preserve"> DevOps</w:t>
      </w:r>
      <w:ins w:id="2" w:author="Purohit, Praveen" w:date="2021-12-08T16:10:00Z">
        <w:r w:rsidR="00790D79">
          <w:rPr>
            <w:rFonts w:ascii="Palatino Linotype" w:hAnsi="Palatino Linotype"/>
            <w:sz w:val="20"/>
            <w:szCs w:val="20"/>
          </w:rPr>
          <w:t xml:space="preserve"> Transfo</w:t>
        </w:r>
      </w:ins>
      <w:ins w:id="3" w:author="Purohit, Praveen" w:date="2021-12-08T16:11:00Z">
        <w:r w:rsidR="00790D79">
          <w:rPr>
            <w:rFonts w:ascii="Palatino Linotype" w:hAnsi="Palatino Linotype"/>
            <w:sz w:val="20"/>
            <w:szCs w:val="20"/>
          </w:rPr>
          <w:t>r</w:t>
        </w:r>
      </w:ins>
      <w:ins w:id="4" w:author="Purohit, Praveen" w:date="2021-12-08T16:10:00Z">
        <w:r w:rsidR="00790D79">
          <w:rPr>
            <w:rFonts w:ascii="Palatino Linotype" w:hAnsi="Palatino Linotype"/>
            <w:sz w:val="20"/>
            <w:szCs w:val="20"/>
          </w:rPr>
          <w:t xml:space="preserve">mation - </w:t>
        </w:r>
      </w:ins>
      <w:del w:id="5" w:author="Purohit, Praveen" w:date="2021-12-08T16:10:00Z">
        <w:r w:rsidRPr="006E3519" w:rsidDel="00790D79">
          <w:rPr>
            <w:rFonts w:ascii="Palatino Linotype" w:hAnsi="Palatino Linotype"/>
            <w:sz w:val="20"/>
            <w:szCs w:val="20"/>
          </w:rPr>
          <w:delText xml:space="preserve"> &amp; </w:delText>
        </w:r>
      </w:del>
      <w:r w:rsidRPr="006E3519">
        <w:rPr>
          <w:rFonts w:ascii="Palatino Linotype" w:hAnsi="Palatino Linotype"/>
          <w:sz w:val="20"/>
          <w:szCs w:val="20"/>
        </w:rPr>
        <w:t>Agile Transformation - Data Management, Analytics &amp; Insights (AI/ML/Data Science/Data Engineering) - Customer Success - Continuous Improvement - Sales - P&amp;L - Equity - Equity Derivatives - Fixed Income - Credit Risk - Market Risk - Regulatory Reporting - Mortgages - Lending - 401k - Senior Leadership Management</w:t>
      </w:r>
    </w:p>
    <w:p w14:paraId="426969F9" w14:textId="77777777" w:rsidR="008A0BA4" w:rsidRPr="006E3519" w:rsidRDefault="008A0BA4" w:rsidP="008A0BA4">
      <w:pPr>
        <w:spacing w:after="0" w:line="240" w:lineRule="auto"/>
        <w:contextualSpacing/>
        <w:rPr>
          <w:rFonts w:ascii="Palatino Linotype" w:hAnsi="Palatino Linotype"/>
          <w:sz w:val="20"/>
          <w:szCs w:val="20"/>
        </w:rPr>
      </w:pPr>
    </w:p>
    <w:p w14:paraId="61136014" w14:textId="77777777" w:rsidR="008A0BA4" w:rsidRPr="006E3519" w:rsidRDefault="008A0BA4" w:rsidP="008A0BA4">
      <w:pPr>
        <w:spacing w:after="0" w:line="240" w:lineRule="auto"/>
        <w:contextualSpacing/>
        <w:rPr>
          <w:rFonts w:ascii="Palatino Linotype" w:hAnsi="Palatino Linotype"/>
          <w:b/>
          <w:sz w:val="20"/>
          <w:szCs w:val="20"/>
        </w:rPr>
      </w:pPr>
      <w:r w:rsidRPr="006E3519">
        <w:rPr>
          <w:rFonts w:ascii="Palatino Linotype" w:hAnsi="Palatino Linotype"/>
          <w:b/>
          <w:sz w:val="20"/>
          <w:szCs w:val="20"/>
        </w:rPr>
        <w:t>Experience:</w:t>
      </w:r>
    </w:p>
    <w:p w14:paraId="3F59CB50" w14:textId="77777777" w:rsidR="008A0BA4" w:rsidRPr="006E3519" w:rsidRDefault="008A0BA4" w:rsidP="008A0BA4">
      <w:pPr>
        <w:spacing w:after="0" w:line="240" w:lineRule="auto"/>
        <w:contextualSpacing/>
        <w:rPr>
          <w:rFonts w:ascii="Palatino Linotype" w:hAnsi="Palatino Linotype"/>
          <w:color w:val="833C0B" w:themeColor="accent2" w:themeShade="80"/>
          <w:sz w:val="20"/>
          <w:szCs w:val="20"/>
        </w:rPr>
      </w:pPr>
      <w:r w:rsidRPr="006E3519">
        <w:rPr>
          <w:rFonts w:ascii="Palatino Linotype" w:hAnsi="Palatino Linotype"/>
          <w:color w:val="833C0B" w:themeColor="accent2" w:themeShade="80"/>
          <w:sz w:val="20"/>
          <w:szCs w:val="20"/>
        </w:rPr>
        <w:t>Sopra Banking Software, India</w:t>
      </w:r>
    </w:p>
    <w:p w14:paraId="72D9930D"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Domain &amp; Digital Transformation Lead (Saving, Mortgage &amp; Regulatory Reporting Products) | 2020-Present</w:t>
      </w:r>
    </w:p>
    <w:p w14:paraId="1FEB5582" w14:textId="06DD260D"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 xml:space="preserve">Under this stint, I am </w:t>
      </w:r>
      <w:del w:id="6" w:author="Purohit, Praveen" w:date="2021-12-08T16:15:00Z">
        <w:r w:rsidRPr="006E3519" w:rsidDel="00EC7ED8">
          <w:rPr>
            <w:rFonts w:ascii="Palatino Linotype" w:hAnsi="Palatino Linotype"/>
            <w:sz w:val="20"/>
            <w:szCs w:val="20"/>
          </w:rPr>
          <w:delText xml:space="preserve">primarily </w:delText>
        </w:r>
      </w:del>
      <w:r w:rsidRPr="006E3519">
        <w:rPr>
          <w:rFonts w:ascii="Palatino Linotype" w:hAnsi="Palatino Linotype"/>
          <w:sz w:val="20"/>
          <w:szCs w:val="20"/>
        </w:rPr>
        <w:t xml:space="preserve">leading </w:t>
      </w:r>
      <w:ins w:id="7" w:author="Purohit, Praveen" w:date="2021-12-08T16:15:00Z">
        <w:r w:rsidR="00EC7ED8">
          <w:rPr>
            <w:rFonts w:ascii="Palatino Linotype" w:hAnsi="Palatino Linotype"/>
            <w:sz w:val="20"/>
            <w:szCs w:val="20"/>
          </w:rPr>
          <w:t xml:space="preserve">digital </w:t>
        </w:r>
      </w:ins>
      <w:r w:rsidRPr="006E3519">
        <w:rPr>
          <w:rFonts w:ascii="Palatino Linotype" w:hAnsi="Palatino Linotype"/>
          <w:sz w:val="20"/>
          <w:szCs w:val="20"/>
        </w:rPr>
        <w:t xml:space="preserve">transformation of mortgage and Saving Product </w:t>
      </w:r>
      <w:ins w:id="8" w:author="Purohit, Praveen" w:date="2021-12-08T16:15:00Z">
        <w:r w:rsidR="00EC7ED8">
          <w:rPr>
            <w:rFonts w:ascii="Palatino Linotype" w:hAnsi="Palatino Linotype"/>
            <w:sz w:val="20"/>
            <w:szCs w:val="20"/>
          </w:rPr>
          <w:t>and Regulatory Reporti</w:t>
        </w:r>
      </w:ins>
      <w:ins w:id="9" w:author="Purohit, Praveen" w:date="2021-12-08T16:16:00Z">
        <w:r w:rsidR="00EC7ED8">
          <w:rPr>
            <w:rFonts w:ascii="Palatino Linotype" w:hAnsi="Palatino Linotype"/>
            <w:sz w:val="20"/>
            <w:szCs w:val="20"/>
          </w:rPr>
          <w:t xml:space="preserve">ng Product. The intent is </w:t>
        </w:r>
      </w:ins>
      <w:del w:id="10" w:author="Purohit, Praveen" w:date="2021-12-08T16:16:00Z">
        <w:r w:rsidRPr="006E3519" w:rsidDel="00EC7ED8">
          <w:rPr>
            <w:rFonts w:ascii="Palatino Linotype" w:hAnsi="Palatino Linotype"/>
            <w:sz w:val="20"/>
            <w:szCs w:val="20"/>
          </w:rPr>
          <w:delText xml:space="preserve">so as </w:delText>
        </w:r>
      </w:del>
      <w:r w:rsidRPr="006E3519">
        <w:rPr>
          <w:rFonts w:ascii="Palatino Linotype" w:hAnsi="Palatino Linotype"/>
          <w:sz w:val="20"/>
          <w:szCs w:val="20"/>
        </w:rPr>
        <w:t xml:space="preserve">to deliver </w:t>
      </w:r>
      <w:ins w:id="11" w:author="Purohit, Praveen" w:date="2021-12-08T16:16:00Z">
        <w:r w:rsidR="00EC7ED8">
          <w:rPr>
            <w:rFonts w:ascii="Palatino Linotype" w:hAnsi="Palatino Linotype"/>
            <w:sz w:val="20"/>
            <w:szCs w:val="20"/>
          </w:rPr>
          <w:t xml:space="preserve">with </w:t>
        </w:r>
      </w:ins>
      <w:r w:rsidRPr="006E3519">
        <w:rPr>
          <w:rFonts w:ascii="Palatino Linotype" w:hAnsi="Palatino Linotype"/>
          <w:sz w:val="20"/>
          <w:szCs w:val="20"/>
        </w:rPr>
        <w:t xml:space="preserve">higher speed, </w:t>
      </w:r>
      <w:proofErr w:type="gramStart"/>
      <w:r w:rsidRPr="006E3519">
        <w:rPr>
          <w:rFonts w:ascii="Palatino Linotype" w:hAnsi="Palatino Linotype"/>
          <w:sz w:val="20"/>
          <w:szCs w:val="20"/>
        </w:rPr>
        <w:t>quality</w:t>
      </w:r>
      <w:proofErr w:type="gramEnd"/>
      <w:r w:rsidRPr="006E3519">
        <w:rPr>
          <w:rFonts w:ascii="Palatino Linotype" w:hAnsi="Palatino Linotype"/>
          <w:sz w:val="20"/>
          <w:szCs w:val="20"/>
        </w:rPr>
        <w:t xml:space="preserve"> and value</w:t>
      </w:r>
      <w:del w:id="12" w:author="Purohit, Praveen" w:date="2021-12-08T16:16:00Z">
        <w:r w:rsidRPr="006E3519" w:rsidDel="00EC7ED8">
          <w:rPr>
            <w:rFonts w:ascii="Palatino Linotype" w:hAnsi="Palatino Linotype"/>
            <w:sz w:val="20"/>
            <w:szCs w:val="20"/>
          </w:rPr>
          <w:delText xml:space="preserve"> &amp; Regulatory Reporting Product in the digital transformation</w:delText>
        </w:r>
      </w:del>
      <w:r w:rsidRPr="006E3519">
        <w:rPr>
          <w:rFonts w:ascii="Palatino Linotype" w:hAnsi="Palatino Linotype"/>
          <w:sz w:val="20"/>
          <w:szCs w:val="20"/>
        </w:rPr>
        <w:t xml:space="preserve"> using Data Engineering, AWS, MongoDB, Microservices, Angular and Java technologies. Apart from this, I am also focusing on changing the culture of organization; thereby increasing automation coverage, imbibing automation in every step, continuously improving and minimizing duplicate management structures.</w:t>
      </w:r>
    </w:p>
    <w:p w14:paraId="223C1267" w14:textId="77777777" w:rsidR="008A0BA4" w:rsidRPr="006E3519" w:rsidRDefault="008A0BA4" w:rsidP="008A0BA4">
      <w:pPr>
        <w:spacing w:after="0" w:line="240" w:lineRule="auto"/>
        <w:contextualSpacing/>
        <w:rPr>
          <w:rFonts w:ascii="Palatino Linotype" w:hAnsi="Palatino Linotype"/>
          <w:sz w:val="20"/>
          <w:szCs w:val="20"/>
        </w:rPr>
      </w:pPr>
    </w:p>
    <w:p w14:paraId="759AB967" w14:textId="77777777" w:rsidR="008A0BA4" w:rsidRPr="006E3519" w:rsidRDefault="008A0BA4" w:rsidP="008A0BA4">
      <w:pPr>
        <w:spacing w:after="0" w:line="240" w:lineRule="auto"/>
        <w:contextualSpacing/>
        <w:rPr>
          <w:rFonts w:ascii="Palatino Linotype" w:hAnsi="Palatino Linotype"/>
          <w:color w:val="833C0B" w:themeColor="accent2" w:themeShade="80"/>
          <w:sz w:val="20"/>
          <w:szCs w:val="20"/>
        </w:rPr>
      </w:pPr>
      <w:r w:rsidRPr="006E3519">
        <w:rPr>
          <w:rFonts w:ascii="Palatino Linotype" w:hAnsi="Palatino Linotype"/>
          <w:color w:val="833C0B" w:themeColor="accent2" w:themeShade="80"/>
          <w:sz w:val="20"/>
          <w:szCs w:val="20"/>
        </w:rPr>
        <w:t>Publicis Sapient, India</w:t>
      </w:r>
    </w:p>
    <w:p w14:paraId="4BC7A944"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 xml:space="preserve">Technology Lead &amp; Agile </w:t>
      </w:r>
      <w:proofErr w:type="gramStart"/>
      <w:r w:rsidRPr="006E3519">
        <w:rPr>
          <w:rFonts w:ascii="Palatino Linotype" w:hAnsi="Palatino Linotype"/>
          <w:sz w:val="20"/>
          <w:szCs w:val="20"/>
        </w:rPr>
        <w:t>And</w:t>
      </w:r>
      <w:proofErr w:type="gramEnd"/>
      <w:r w:rsidRPr="006E3519">
        <w:rPr>
          <w:rFonts w:ascii="Palatino Linotype" w:hAnsi="Palatino Linotype"/>
          <w:sz w:val="20"/>
          <w:szCs w:val="20"/>
        </w:rPr>
        <w:t xml:space="preserve"> </w:t>
      </w:r>
      <w:proofErr w:type="spellStart"/>
      <w:r w:rsidRPr="006E3519">
        <w:rPr>
          <w:rFonts w:ascii="Palatino Linotype" w:hAnsi="Palatino Linotype"/>
          <w:sz w:val="20"/>
          <w:szCs w:val="20"/>
        </w:rPr>
        <w:t>Devops</w:t>
      </w:r>
      <w:proofErr w:type="spellEnd"/>
      <w:r w:rsidRPr="006E3519">
        <w:rPr>
          <w:rFonts w:ascii="Palatino Linotype" w:hAnsi="Palatino Linotype"/>
          <w:sz w:val="20"/>
          <w:szCs w:val="20"/>
        </w:rPr>
        <w:t xml:space="preserve"> Transformation Leader For Phillips 66 | 2019-2020</w:t>
      </w:r>
    </w:p>
    <w:p w14:paraId="45B5717E"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 xml:space="preserve">Transformation Consultant </w:t>
      </w:r>
      <w:proofErr w:type="gramStart"/>
      <w:r w:rsidRPr="006E3519">
        <w:rPr>
          <w:rFonts w:ascii="Palatino Linotype" w:hAnsi="Palatino Linotype"/>
          <w:sz w:val="20"/>
          <w:szCs w:val="20"/>
        </w:rPr>
        <w:t>For</w:t>
      </w:r>
      <w:proofErr w:type="gramEnd"/>
      <w:r w:rsidRPr="006E3519">
        <w:rPr>
          <w:rFonts w:ascii="Palatino Linotype" w:hAnsi="Palatino Linotype"/>
          <w:sz w:val="20"/>
          <w:szCs w:val="20"/>
        </w:rPr>
        <w:t xml:space="preserve"> MENA | 2018-2019</w:t>
      </w:r>
    </w:p>
    <w:p w14:paraId="5CCFB5CE"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Technology Lead &amp; Agile Transformation Lead For HSBC Risk Externalization Program | 2016-2018</w:t>
      </w:r>
    </w:p>
    <w:p w14:paraId="277E812B"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Technology Lead &amp; Agile Transformation Lead For UBS ODC | 2014-2016</w:t>
      </w:r>
    </w:p>
    <w:p w14:paraId="3B2E2696"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Product Technology Lead | 2013-2014</w:t>
      </w:r>
    </w:p>
    <w:p w14:paraId="748B2BC5"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Global Technology Capacity Planning Lead | 2012-2013</w:t>
      </w:r>
    </w:p>
    <w:p w14:paraId="1A1B1842"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RBS ODC Sales &amp; Technology Lead | 2006-2011</w:t>
      </w:r>
    </w:p>
    <w:p w14:paraId="1C7E60D7" w14:textId="77777777" w:rsidR="008A0BA4" w:rsidRPr="006E3519" w:rsidRDefault="008A0BA4" w:rsidP="008A0BA4">
      <w:pPr>
        <w:spacing w:after="0" w:line="240" w:lineRule="auto"/>
        <w:contextualSpacing/>
        <w:rPr>
          <w:rFonts w:ascii="Palatino Linotype" w:hAnsi="Palatino Linotype"/>
          <w:sz w:val="20"/>
          <w:szCs w:val="20"/>
        </w:rPr>
      </w:pPr>
    </w:p>
    <w:p w14:paraId="1911B80A" w14:textId="139CFC3D" w:rsidR="00F27713" w:rsidRPr="006E3519" w:rsidDel="00F27713" w:rsidRDefault="00F27713" w:rsidP="00F27713">
      <w:pPr>
        <w:spacing w:after="0" w:line="240" w:lineRule="auto"/>
        <w:contextualSpacing/>
        <w:rPr>
          <w:del w:id="13" w:author="Purohit, Praveen" w:date="2021-12-08T16:26:00Z"/>
          <w:moveTo w:id="14" w:author="Purohit, Praveen" w:date="2021-12-08T16:24:00Z"/>
          <w:rFonts w:ascii="Palatino Linotype" w:hAnsi="Palatino Linotype"/>
          <w:sz w:val="20"/>
          <w:szCs w:val="20"/>
        </w:rPr>
      </w:pPr>
      <w:moveToRangeStart w:id="15" w:author="Purohit, Praveen" w:date="2021-12-08T16:24:00Z" w:name="move89873111"/>
      <w:moveTo w:id="16" w:author="Purohit, Praveen" w:date="2021-12-08T16:24:00Z">
        <w:r w:rsidRPr="006E3519">
          <w:rPr>
            <w:rFonts w:ascii="Palatino Linotype" w:hAnsi="Palatino Linotype"/>
            <w:sz w:val="20"/>
            <w:szCs w:val="20"/>
          </w:rPr>
          <w:lastRenderedPageBreak/>
          <w:t>My primary focus was on leading the Digital and agile transformation journey globally across 3 continents, for multiple projects &amp; helping clients leverage Data to make better business decisions.</w:t>
        </w:r>
      </w:moveTo>
      <w:ins w:id="17" w:author="Purohit, Praveen" w:date="2021-12-08T16:27:00Z">
        <w:r>
          <w:rPr>
            <w:rFonts w:ascii="Palatino Linotype" w:hAnsi="Palatino Linotype"/>
            <w:sz w:val="20"/>
            <w:szCs w:val="20"/>
          </w:rPr>
          <w:t xml:space="preserve"> In addition, </w:t>
        </w:r>
      </w:ins>
    </w:p>
    <w:moveToRangeEnd w:id="15"/>
    <w:p w14:paraId="3755C8CF" w14:textId="6B781563" w:rsidR="008A0BA4" w:rsidRPr="006E3519" w:rsidRDefault="008A0BA4" w:rsidP="008A0BA4">
      <w:pPr>
        <w:spacing w:after="0" w:line="240" w:lineRule="auto"/>
        <w:contextualSpacing/>
        <w:rPr>
          <w:rFonts w:ascii="Palatino Linotype" w:hAnsi="Palatino Linotype"/>
          <w:sz w:val="20"/>
          <w:szCs w:val="20"/>
        </w:rPr>
      </w:pPr>
      <w:del w:id="18" w:author="Purohit, Praveen" w:date="2021-12-08T16:26:00Z">
        <w:r w:rsidRPr="006E3519" w:rsidDel="00F27713">
          <w:rPr>
            <w:rFonts w:ascii="Palatino Linotype" w:hAnsi="Palatino Linotype"/>
            <w:sz w:val="20"/>
            <w:szCs w:val="20"/>
          </w:rPr>
          <w:delText xml:space="preserve">Over here, </w:delText>
        </w:r>
      </w:del>
      <w:r w:rsidRPr="006E3519">
        <w:rPr>
          <w:rFonts w:ascii="Palatino Linotype" w:hAnsi="Palatino Linotype"/>
          <w:sz w:val="20"/>
          <w:szCs w:val="20"/>
        </w:rPr>
        <w:t xml:space="preserve">I </w:t>
      </w:r>
      <w:del w:id="19" w:author="Purohit, Praveen" w:date="2021-12-08T16:26:00Z">
        <w:r w:rsidRPr="006E3519" w:rsidDel="00F27713">
          <w:rPr>
            <w:rFonts w:ascii="Palatino Linotype" w:hAnsi="Palatino Linotype"/>
            <w:sz w:val="20"/>
            <w:szCs w:val="20"/>
          </w:rPr>
          <w:delText xml:space="preserve">contributed in </w:delText>
        </w:r>
      </w:del>
      <w:r w:rsidRPr="006E3519">
        <w:rPr>
          <w:rFonts w:ascii="Palatino Linotype" w:hAnsi="Palatino Linotype"/>
          <w:sz w:val="20"/>
          <w:szCs w:val="20"/>
        </w:rPr>
        <w:t>manag</w:t>
      </w:r>
      <w:ins w:id="20" w:author="Purohit, Praveen" w:date="2021-12-08T16:27:00Z">
        <w:r w:rsidR="00F27713">
          <w:rPr>
            <w:rFonts w:ascii="Palatino Linotype" w:hAnsi="Palatino Linotype"/>
            <w:sz w:val="20"/>
            <w:szCs w:val="20"/>
          </w:rPr>
          <w:t>ed</w:t>
        </w:r>
      </w:ins>
      <w:del w:id="21" w:author="Purohit, Praveen" w:date="2021-12-08T16:27:00Z">
        <w:r w:rsidRPr="006E3519" w:rsidDel="00F27713">
          <w:rPr>
            <w:rFonts w:ascii="Palatino Linotype" w:hAnsi="Palatino Linotype"/>
            <w:sz w:val="20"/>
            <w:szCs w:val="20"/>
          </w:rPr>
          <w:delText>ing</w:delText>
        </w:r>
      </w:del>
      <w:r w:rsidRPr="006E3519">
        <w:rPr>
          <w:rFonts w:ascii="Palatino Linotype" w:hAnsi="Palatino Linotype"/>
          <w:sz w:val="20"/>
          <w:szCs w:val="20"/>
        </w:rPr>
        <w:t xml:space="preserve"> and track</w:t>
      </w:r>
      <w:ins w:id="22" w:author="Purohit, Praveen" w:date="2021-12-08T16:27:00Z">
        <w:r w:rsidR="00F27713">
          <w:rPr>
            <w:rFonts w:ascii="Palatino Linotype" w:hAnsi="Palatino Linotype"/>
            <w:sz w:val="20"/>
            <w:szCs w:val="20"/>
          </w:rPr>
          <w:t>ed</w:t>
        </w:r>
      </w:ins>
      <w:del w:id="23" w:author="Purohit, Praveen" w:date="2021-12-08T16:27:00Z">
        <w:r w:rsidRPr="006E3519" w:rsidDel="00F27713">
          <w:rPr>
            <w:rFonts w:ascii="Palatino Linotype" w:hAnsi="Palatino Linotype"/>
            <w:sz w:val="20"/>
            <w:szCs w:val="20"/>
          </w:rPr>
          <w:delText>ing</w:delText>
        </w:r>
      </w:del>
      <w:r w:rsidRPr="006E3519">
        <w:rPr>
          <w:rFonts w:ascii="Palatino Linotype" w:hAnsi="Palatino Linotype"/>
          <w:sz w:val="20"/>
          <w:szCs w:val="20"/>
        </w:rPr>
        <w:t xml:space="preserve"> P&amp;L and account finances, buil</w:t>
      </w:r>
      <w:ins w:id="24" w:author="Purohit, Praveen" w:date="2021-12-08T16:27:00Z">
        <w:r w:rsidR="00F27713">
          <w:rPr>
            <w:rFonts w:ascii="Palatino Linotype" w:hAnsi="Palatino Linotype"/>
            <w:sz w:val="20"/>
            <w:szCs w:val="20"/>
          </w:rPr>
          <w:t>t</w:t>
        </w:r>
      </w:ins>
      <w:del w:id="25" w:author="Purohit, Praveen" w:date="2021-12-08T16:27:00Z">
        <w:r w:rsidRPr="006E3519" w:rsidDel="00F27713">
          <w:rPr>
            <w:rFonts w:ascii="Palatino Linotype" w:hAnsi="Palatino Linotype"/>
            <w:sz w:val="20"/>
            <w:szCs w:val="20"/>
          </w:rPr>
          <w:delText>ding</w:delText>
        </w:r>
      </w:del>
      <w:r w:rsidRPr="006E3519">
        <w:rPr>
          <w:rFonts w:ascii="Palatino Linotype" w:hAnsi="Palatino Linotype"/>
          <w:sz w:val="20"/>
          <w:szCs w:val="20"/>
        </w:rPr>
        <w:t xml:space="preserve"> strong credibility with senior client </w:t>
      </w:r>
      <w:proofErr w:type="gramStart"/>
      <w:r w:rsidRPr="006E3519">
        <w:rPr>
          <w:rFonts w:ascii="Palatino Linotype" w:hAnsi="Palatino Linotype"/>
          <w:sz w:val="20"/>
          <w:szCs w:val="20"/>
        </w:rPr>
        <w:t>stakeholders;</w:t>
      </w:r>
      <w:proofErr w:type="gramEnd"/>
      <w:r w:rsidRPr="006E3519">
        <w:rPr>
          <w:rFonts w:ascii="Palatino Linotype" w:hAnsi="Palatino Linotype"/>
          <w:sz w:val="20"/>
          <w:szCs w:val="20"/>
        </w:rPr>
        <w:t xml:space="preserve"> resulting in influencing transformation and CI/CD journey. </w:t>
      </w:r>
      <w:moveFromRangeStart w:id="26" w:author="Purohit, Praveen" w:date="2021-12-08T16:24:00Z" w:name="move89873111"/>
      <w:moveFrom w:id="27" w:author="Purohit, Praveen" w:date="2021-12-08T16:24:00Z">
        <w:r w:rsidRPr="006E3519" w:rsidDel="00F27713">
          <w:rPr>
            <w:rFonts w:ascii="Palatino Linotype" w:hAnsi="Palatino Linotype"/>
            <w:sz w:val="20"/>
            <w:szCs w:val="20"/>
          </w:rPr>
          <w:t>My primary focus was on leading the Digital and agile transformation journey globally across 3 continents, for multiple projects &amp; helping clients leverage Data to make better business decisions.</w:t>
        </w:r>
      </w:moveFrom>
      <w:moveFromRangeEnd w:id="26"/>
    </w:p>
    <w:p w14:paraId="71058995" w14:textId="77777777" w:rsidR="008A0BA4" w:rsidRPr="006E3519" w:rsidRDefault="008A0BA4" w:rsidP="008A0BA4">
      <w:pPr>
        <w:spacing w:after="0" w:line="240" w:lineRule="auto"/>
        <w:contextualSpacing/>
        <w:rPr>
          <w:rFonts w:ascii="Palatino Linotype" w:hAnsi="Palatino Linotype"/>
          <w:sz w:val="20"/>
          <w:szCs w:val="20"/>
        </w:rPr>
      </w:pPr>
    </w:p>
    <w:p w14:paraId="7C7C17E7" w14:textId="77777777" w:rsidR="008A0BA4" w:rsidRPr="006E3519" w:rsidRDefault="008A0BA4" w:rsidP="008A0BA4">
      <w:pPr>
        <w:spacing w:after="0" w:line="240" w:lineRule="auto"/>
        <w:contextualSpacing/>
        <w:rPr>
          <w:rFonts w:ascii="Palatino Linotype" w:hAnsi="Palatino Linotype"/>
          <w:color w:val="833C0B" w:themeColor="accent2" w:themeShade="80"/>
          <w:sz w:val="20"/>
          <w:szCs w:val="20"/>
        </w:rPr>
      </w:pPr>
      <w:r w:rsidRPr="006E3519">
        <w:rPr>
          <w:rFonts w:ascii="Palatino Linotype" w:hAnsi="Palatino Linotype"/>
          <w:color w:val="833C0B" w:themeColor="accent2" w:themeShade="80"/>
          <w:sz w:val="20"/>
          <w:szCs w:val="20"/>
        </w:rPr>
        <w:t>Fidelity Investments, USA</w:t>
      </w:r>
    </w:p>
    <w:p w14:paraId="3FAE0602"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 xml:space="preserve">ODC Engineering Lead for </w:t>
      </w:r>
      <w:proofErr w:type="spellStart"/>
      <w:r w:rsidRPr="006E3519">
        <w:rPr>
          <w:rFonts w:ascii="Palatino Linotype" w:hAnsi="Palatino Linotype"/>
          <w:sz w:val="20"/>
          <w:szCs w:val="20"/>
        </w:rPr>
        <w:t>FeB</w:t>
      </w:r>
      <w:proofErr w:type="spellEnd"/>
      <w:r w:rsidRPr="006E3519">
        <w:rPr>
          <w:rFonts w:ascii="Palatino Linotype" w:hAnsi="Palatino Linotype"/>
          <w:sz w:val="20"/>
          <w:szCs w:val="20"/>
        </w:rPr>
        <w:t>-I BU, Bangalore | 2004-2006</w:t>
      </w:r>
    </w:p>
    <w:p w14:paraId="122955C4"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Senior Development Manager | 2002-2003</w:t>
      </w:r>
    </w:p>
    <w:p w14:paraId="56CC0E47"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Development Manager | 2001-2002</w:t>
      </w:r>
    </w:p>
    <w:p w14:paraId="6D4C9DF8"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Architect &amp; Lead Developer | 2000-2001</w:t>
      </w:r>
    </w:p>
    <w:p w14:paraId="2F552DAE" w14:textId="77777777" w:rsidR="008A0BA4" w:rsidRPr="006E3519" w:rsidRDefault="008A0BA4" w:rsidP="008A0BA4">
      <w:pPr>
        <w:spacing w:after="0" w:line="240" w:lineRule="auto"/>
        <w:contextualSpacing/>
        <w:rPr>
          <w:rFonts w:ascii="Palatino Linotype" w:hAnsi="Palatino Linotype"/>
          <w:sz w:val="20"/>
          <w:szCs w:val="20"/>
        </w:rPr>
      </w:pPr>
    </w:p>
    <w:p w14:paraId="71C625FA" w14:textId="77777777" w:rsidR="008A0BA4" w:rsidRPr="006E3519" w:rsidRDefault="008A0BA4" w:rsidP="008A0BA4">
      <w:pPr>
        <w:spacing w:after="0" w:line="240" w:lineRule="auto"/>
        <w:contextualSpacing/>
        <w:rPr>
          <w:rFonts w:ascii="Palatino Linotype" w:hAnsi="Palatino Linotype"/>
          <w:color w:val="833C0B" w:themeColor="accent2" w:themeShade="80"/>
          <w:sz w:val="20"/>
          <w:szCs w:val="20"/>
        </w:rPr>
      </w:pPr>
      <w:r w:rsidRPr="006E3519">
        <w:rPr>
          <w:rFonts w:ascii="Palatino Linotype" w:hAnsi="Palatino Linotype"/>
          <w:color w:val="833C0B" w:themeColor="accent2" w:themeShade="80"/>
          <w:sz w:val="20"/>
          <w:szCs w:val="20"/>
        </w:rPr>
        <w:t>Infinium Software, USA</w:t>
      </w:r>
    </w:p>
    <w:p w14:paraId="59ABE9BF"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Lead Developer | 1997-2000</w:t>
      </w:r>
    </w:p>
    <w:p w14:paraId="33331D07" w14:textId="77777777" w:rsidR="008A0BA4" w:rsidRPr="006E3519" w:rsidRDefault="008A0BA4" w:rsidP="008A0BA4">
      <w:pPr>
        <w:spacing w:after="0" w:line="240" w:lineRule="auto"/>
        <w:contextualSpacing/>
        <w:rPr>
          <w:rFonts w:ascii="Palatino Linotype" w:hAnsi="Palatino Linotype"/>
          <w:sz w:val="20"/>
          <w:szCs w:val="20"/>
        </w:rPr>
      </w:pPr>
    </w:p>
    <w:p w14:paraId="4AED6AD0" w14:textId="77777777" w:rsidR="008A0BA4" w:rsidRPr="006E3519" w:rsidRDefault="008A0BA4" w:rsidP="008A0BA4">
      <w:pPr>
        <w:spacing w:after="0" w:line="240" w:lineRule="auto"/>
        <w:contextualSpacing/>
        <w:rPr>
          <w:rFonts w:ascii="Palatino Linotype" w:hAnsi="Palatino Linotype"/>
          <w:color w:val="833C0B" w:themeColor="accent2" w:themeShade="80"/>
          <w:sz w:val="20"/>
          <w:szCs w:val="20"/>
        </w:rPr>
      </w:pPr>
      <w:r w:rsidRPr="006E3519">
        <w:rPr>
          <w:rFonts w:ascii="Palatino Linotype" w:hAnsi="Palatino Linotype"/>
          <w:color w:val="833C0B" w:themeColor="accent2" w:themeShade="80"/>
          <w:sz w:val="20"/>
          <w:szCs w:val="20"/>
        </w:rPr>
        <w:t>NIIT Software Exports, India</w:t>
      </w:r>
    </w:p>
    <w:p w14:paraId="11277C2A"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Developer | 1995-1997</w:t>
      </w:r>
    </w:p>
    <w:p w14:paraId="32D31F7D" w14:textId="77777777" w:rsidR="008A0BA4" w:rsidRPr="006E3519" w:rsidRDefault="008A0BA4" w:rsidP="008A0BA4">
      <w:pPr>
        <w:spacing w:after="0" w:line="240" w:lineRule="auto"/>
        <w:contextualSpacing/>
        <w:rPr>
          <w:rFonts w:ascii="Palatino Linotype" w:hAnsi="Palatino Linotype"/>
          <w:sz w:val="20"/>
          <w:szCs w:val="20"/>
        </w:rPr>
      </w:pPr>
    </w:p>
    <w:p w14:paraId="686BDC25" w14:textId="77777777" w:rsidR="008A0BA4" w:rsidRPr="006E3519" w:rsidRDefault="008A0BA4" w:rsidP="008A0BA4">
      <w:pPr>
        <w:spacing w:after="0" w:line="240" w:lineRule="auto"/>
        <w:contextualSpacing/>
        <w:rPr>
          <w:rFonts w:ascii="Palatino Linotype" w:hAnsi="Palatino Linotype"/>
          <w:b/>
          <w:sz w:val="20"/>
          <w:szCs w:val="20"/>
        </w:rPr>
      </w:pPr>
      <w:r w:rsidRPr="006E3519">
        <w:rPr>
          <w:rFonts w:ascii="Palatino Linotype" w:hAnsi="Palatino Linotype"/>
          <w:b/>
          <w:sz w:val="20"/>
          <w:szCs w:val="20"/>
        </w:rPr>
        <w:t>Education:</w:t>
      </w:r>
    </w:p>
    <w:p w14:paraId="0CE95A33"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Masters in Computer Science (Data Science) | University of Illinois at Urbana-Champaign | Pursuing</w:t>
      </w:r>
    </w:p>
    <w:p w14:paraId="6F361970"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Bachelor in Technology (Computer Engineering) | Mangalore University</w:t>
      </w:r>
    </w:p>
    <w:p w14:paraId="097ABF66" w14:textId="77777777" w:rsidR="008A0BA4" w:rsidRPr="006E3519" w:rsidRDefault="008A0BA4" w:rsidP="008A0BA4">
      <w:pPr>
        <w:spacing w:after="0" w:line="240" w:lineRule="auto"/>
        <w:contextualSpacing/>
        <w:rPr>
          <w:rFonts w:ascii="Palatino Linotype" w:hAnsi="Palatino Linotype"/>
          <w:sz w:val="20"/>
          <w:szCs w:val="20"/>
        </w:rPr>
      </w:pPr>
    </w:p>
    <w:p w14:paraId="450D5A23" w14:textId="77777777" w:rsidR="008A0BA4" w:rsidRPr="006E3519" w:rsidRDefault="008A0BA4" w:rsidP="008A0BA4">
      <w:pPr>
        <w:spacing w:after="0" w:line="240" w:lineRule="auto"/>
        <w:contextualSpacing/>
        <w:rPr>
          <w:rFonts w:ascii="Palatino Linotype" w:hAnsi="Palatino Linotype"/>
          <w:b/>
          <w:sz w:val="20"/>
          <w:szCs w:val="20"/>
        </w:rPr>
      </w:pPr>
      <w:r w:rsidRPr="006E3519">
        <w:rPr>
          <w:rFonts w:ascii="Palatino Linotype" w:hAnsi="Palatino Linotype"/>
          <w:b/>
          <w:sz w:val="20"/>
          <w:szCs w:val="20"/>
        </w:rPr>
        <w:t>Certifications:</w:t>
      </w:r>
    </w:p>
    <w:p w14:paraId="2C47BF64"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 xml:space="preserve">Agile Certifications: Certified Scrum Professional (CSP), Certified Scrum Master (CSM), </w:t>
      </w:r>
      <w:proofErr w:type="spellStart"/>
      <w:r w:rsidRPr="006E3519">
        <w:rPr>
          <w:rFonts w:ascii="Palatino Linotype" w:hAnsi="Palatino Linotype"/>
          <w:sz w:val="20"/>
          <w:szCs w:val="20"/>
        </w:rPr>
        <w:t>SAFe</w:t>
      </w:r>
      <w:proofErr w:type="spellEnd"/>
      <w:r w:rsidRPr="006E3519">
        <w:rPr>
          <w:rFonts w:ascii="Palatino Linotype" w:hAnsi="Palatino Linotype"/>
          <w:sz w:val="20"/>
          <w:szCs w:val="20"/>
        </w:rPr>
        <w:t xml:space="preserve"> </w:t>
      </w:r>
      <w:proofErr w:type="spellStart"/>
      <w:r w:rsidRPr="006E3519">
        <w:rPr>
          <w:rFonts w:ascii="Palatino Linotype" w:hAnsi="Palatino Linotype"/>
          <w:sz w:val="20"/>
          <w:szCs w:val="20"/>
        </w:rPr>
        <w:t>Agelist</w:t>
      </w:r>
      <w:proofErr w:type="spellEnd"/>
      <w:r w:rsidRPr="006E3519">
        <w:rPr>
          <w:rFonts w:ascii="Palatino Linotype" w:hAnsi="Palatino Linotype"/>
          <w:sz w:val="20"/>
          <w:szCs w:val="20"/>
        </w:rPr>
        <w:t>.</w:t>
      </w:r>
    </w:p>
    <w:p w14:paraId="57862E87"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Technical Certifications: Certified Google Cloud Data Engineer, Certified Google Cloud Architect, MongoDB University Certified Developer.</w:t>
      </w:r>
    </w:p>
    <w:p w14:paraId="51B3CAA8" w14:textId="77777777" w:rsidR="008A0BA4" w:rsidRPr="006E3519" w:rsidRDefault="008A0BA4" w:rsidP="008A0BA4">
      <w:pPr>
        <w:spacing w:after="0" w:line="240" w:lineRule="auto"/>
        <w:contextualSpacing/>
        <w:rPr>
          <w:rFonts w:ascii="Palatino Linotype" w:hAnsi="Palatino Linotype"/>
          <w:sz w:val="20"/>
          <w:szCs w:val="20"/>
        </w:rPr>
      </w:pPr>
    </w:p>
    <w:p w14:paraId="79727228" w14:textId="77777777" w:rsidR="008A0BA4" w:rsidRPr="006E3519" w:rsidRDefault="008A0BA4" w:rsidP="008A0BA4">
      <w:pPr>
        <w:spacing w:after="0" w:line="240" w:lineRule="auto"/>
        <w:contextualSpacing/>
        <w:rPr>
          <w:rFonts w:ascii="Palatino Linotype" w:hAnsi="Palatino Linotype"/>
          <w:b/>
          <w:sz w:val="20"/>
          <w:szCs w:val="20"/>
        </w:rPr>
      </w:pPr>
      <w:r w:rsidRPr="006E3519">
        <w:rPr>
          <w:rFonts w:ascii="Palatino Linotype" w:hAnsi="Palatino Linotype"/>
          <w:b/>
          <w:sz w:val="20"/>
          <w:szCs w:val="20"/>
        </w:rPr>
        <w:t>Blogs:</w:t>
      </w:r>
    </w:p>
    <w:p w14:paraId="369274A6" w14:textId="77777777" w:rsidR="008A0BA4" w:rsidRPr="006E3519" w:rsidRDefault="008A0BA4" w:rsidP="008A0BA4">
      <w:pPr>
        <w:spacing w:after="0" w:line="240" w:lineRule="auto"/>
        <w:contextualSpacing/>
        <w:rPr>
          <w:rFonts w:ascii="Palatino Linotype" w:hAnsi="Palatino Linotype"/>
          <w:sz w:val="20"/>
          <w:szCs w:val="20"/>
        </w:rPr>
      </w:pPr>
      <w:r w:rsidRPr="006E3519">
        <w:rPr>
          <w:rFonts w:ascii="Palatino Linotype" w:hAnsi="Palatino Linotype"/>
          <w:sz w:val="20"/>
          <w:szCs w:val="20"/>
        </w:rPr>
        <w:t xml:space="preserve">Title: Financial Sentiment Analysis using </w:t>
      </w:r>
      <w:proofErr w:type="spellStart"/>
      <w:r w:rsidRPr="006E3519">
        <w:rPr>
          <w:rFonts w:ascii="Palatino Linotype" w:hAnsi="Palatino Linotype"/>
          <w:sz w:val="20"/>
          <w:szCs w:val="20"/>
        </w:rPr>
        <w:t>FinBert</w:t>
      </w:r>
      <w:proofErr w:type="spellEnd"/>
      <w:r w:rsidRPr="006E3519">
        <w:rPr>
          <w:rFonts w:ascii="Palatino Linotype" w:hAnsi="Palatino Linotype"/>
          <w:sz w:val="20"/>
          <w:szCs w:val="20"/>
        </w:rPr>
        <w:t xml:space="preserve"> - </w:t>
      </w:r>
      <w:hyperlink r:id="rId7" w:tgtFrame="_blank" w:history="1">
        <w:r w:rsidRPr="006E3519">
          <w:rPr>
            <w:rStyle w:val="Hyperlink"/>
            <w:rFonts w:ascii="Palatino Linotype" w:hAnsi="Palatino Linotype"/>
            <w:sz w:val="20"/>
            <w:szCs w:val="20"/>
          </w:rPr>
          <w:t>https://bit.</w:t>
        </w:r>
        <w:r w:rsidRPr="006E3519">
          <w:rPr>
            <w:rStyle w:val="Hyperlink"/>
            <w:rFonts w:ascii="Palatino Linotype" w:hAnsi="Palatino Linotype"/>
            <w:sz w:val="20"/>
            <w:szCs w:val="20"/>
          </w:rPr>
          <w:t>l</w:t>
        </w:r>
        <w:r w:rsidRPr="006E3519">
          <w:rPr>
            <w:rStyle w:val="Hyperlink"/>
            <w:rFonts w:ascii="Palatino Linotype" w:hAnsi="Palatino Linotype"/>
            <w:sz w:val="20"/>
            <w:szCs w:val="20"/>
          </w:rPr>
          <w:t>y/3xR0UUU</w:t>
        </w:r>
      </w:hyperlink>
    </w:p>
    <w:p w14:paraId="2B91D18F" w14:textId="77777777" w:rsidR="008A0BA4" w:rsidRPr="006E3519" w:rsidRDefault="008A0BA4" w:rsidP="008A0BA4">
      <w:pPr>
        <w:spacing w:after="0" w:line="240" w:lineRule="auto"/>
        <w:contextualSpacing/>
        <w:rPr>
          <w:rFonts w:ascii="Palatino Linotype" w:hAnsi="Palatino Linotype"/>
          <w:sz w:val="20"/>
          <w:szCs w:val="20"/>
        </w:rPr>
      </w:pPr>
    </w:p>
    <w:p w14:paraId="142118D8" w14:textId="77777777" w:rsidR="008A0BA4" w:rsidRPr="006E3519" w:rsidRDefault="008A0BA4" w:rsidP="008A0BA4">
      <w:pPr>
        <w:spacing w:after="0" w:line="240" w:lineRule="auto"/>
        <w:contextualSpacing/>
        <w:rPr>
          <w:rFonts w:ascii="Palatino Linotype" w:hAnsi="Palatino Linotype"/>
          <w:sz w:val="20"/>
          <w:szCs w:val="20"/>
        </w:rPr>
      </w:pPr>
    </w:p>
    <w:p w14:paraId="54C2CB4B" w14:textId="77777777" w:rsidR="008A0BA4" w:rsidRPr="006E3519" w:rsidRDefault="008A0BA4" w:rsidP="008A0BA4">
      <w:pPr>
        <w:spacing w:after="0" w:line="240" w:lineRule="auto"/>
        <w:contextualSpacing/>
        <w:rPr>
          <w:rFonts w:ascii="Palatino Linotype" w:hAnsi="Palatino Linotype"/>
          <w:sz w:val="20"/>
          <w:szCs w:val="20"/>
        </w:rPr>
      </w:pPr>
    </w:p>
    <w:p w14:paraId="4FFDD842" w14:textId="77777777" w:rsidR="00FD4A5B" w:rsidRDefault="00CF3936"/>
    <w:sectPr w:rsidR="00FD4A5B" w:rsidSect="00FB09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55BB"/>
    <w:multiLevelType w:val="multilevel"/>
    <w:tmpl w:val="6F14AF50"/>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CBF1AE3"/>
    <w:multiLevelType w:val="multilevel"/>
    <w:tmpl w:val="6F14AF50"/>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urohit, Praveen">
    <w15:presenceInfo w15:providerId="None" w15:userId="Purohit, Pra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BA4"/>
    <w:rsid w:val="00035C13"/>
    <w:rsid w:val="001803CC"/>
    <w:rsid w:val="00391C4C"/>
    <w:rsid w:val="0047723E"/>
    <w:rsid w:val="00676774"/>
    <w:rsid w:val="007322A9"/>
    <w:rsid w:val="00790D79"/>
    <w:rsid w:val="008A0BA4"/>
    <w:rsid w:val="00CF3936"/>
    <w:rsid w:val="00D848B6"/>
    <w:rsid w:val="00DF4532"/>
    <w:rsid w:val="00E90501"/>
    <w:rsid w:val="00EC7ED8"/>
    <w:rsid w:val="00F27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E0FA"/>
  <w15:chartTrackingRefBased/>
  <w15:docId w15:val="{839A4F6B-4734-4C38-950D-EDF9D92E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B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BA4"/>
    <w:rPr>
      <w:color w:val="0000FF"/>
      <w:u w:val="single"/>
    </w:rPr>
  </w:style>
  <w:style w:type="paragraph" w:styleId="ListParagraph">
    <w:name w:val="List Paragraph"/>
    <w:basedOn w:val="Normal"/>
    <w:link w:val="ListParagraphChar"/>
    <w:uiPriority w:val="34"/>
    <w:qFormat/>
    <w:rsid w:val="008A0BA4"/>
    <w:pPr>
      <w:pBdr>
        <w:top w:val="nil"/>
        <w:left w:val="nil"/>
        <w:bottom w:val="nil"/>
        <w:right w:val="nil"/>
        <w:between w:val="nil"/>
        <w:bar w:val="nil"/>
      </w:pBdr>
      <w:spacing w:after="0" w:line="240" w:lineRule="auto"/>
      <w:ind w:left="720"/>
      <w:contextualSpacing/>
    </w:pPr>
    <w:rPr>
      <w:rFonts w:ascii="Palatino Linotype" w:eastAsia="Palatino Linotype" w:hAnsi="Palatino Linotype" w:cs="Palatino Linotype"/>
      <w:color w:val="000000"/>
      <w:sz w:val="20"/>
      <w:szCs w:val="20"/>
      <w:u w:color="000000"/>
      <w:bdr w:val="nil"/>
      <w:lang w:val="en-US" w:eastAsia="en-IN"/>
    </w:rPr>
  </w:style>
  <w:style w:type="character" w:customStyle="1" w:styleId="ListParagraphChar">
    <w:name w:val="List Paragraph Char"/>
    <w:link w:val="ListParagraph"/>
    <w:uiPriority w:val="34"/>
    <w:rsid w:val="008A0BA4"/>
    <w:rPr>
      <w:rFonts w:ascii="Palatino Linotype" w:eastAsia="Palatino Linotype" w:hAnsi="Palatino Linotype" w:cs="Palatino Linotype"/>
      <w:color w:val="000000"/>
      <w:sz w:val="20"/>
      <w:szCs w:val="20"/>
      <w:u w:color="000000"/>
      <w:bdr w:val="nil"/>
      <w:lang w:val="en-US" w:eastAsia="en-IN"/>
    </w:rPr>
  </w:style>
  <w:style w:type="paragraph" w:styleId="Revision">
    <w:name w:val="Revision"/>
    <w:hidden/>
    <w:uiPriority w:val="99"/>
    <w:semiHidden/>
    <w:rsid w:val="00391C4C"/>
    <w:pPr>
      <w:spacing w:after="0" w:line="240" w:lineRule="auto"/>
    </w:pPr>
  </w:style>
  <w:style w:type="character" w:styleId="FollowedHyperlink">
    <w:name w:val="FollowedHyperlink"/>
    <w:basedOn w:val="DefaultParagraphFont"/>
    <w:uiPriority w:val="99"/>
    <w:semiHidden/>
    <w:unhideWhenUsed/>
    <w:rsid w:val="00CF39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it.ly/3xR0UU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urohitPraven@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3A600-8E0D-471D-9932-99051EABC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Purohit, Praveen</cp:lastModifiedBy>
  <cp:revision>5</cp:revision>
  <dcterms:created xsi:type="dcterms:W3CDTF">2021-12-08T09:21:00Z</dcterms:created>
  <dcterms:modified xsi:type="dcterms:W3CDTF">2021-12-08T14:43:00Z</dcterms:modified>
</cp:coreProperties>
</file>